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DE55A" w14:textId="77777777" w:rsidR="000857E9" w:rsidRPr="00150674" w:rsidRDefault="000857E9" w:rsidP="000857E9">
      <w:pPr>
        <w:rPr>
          <w:rFonts w:ascii="Times New Roman" w:hAnsi="Times New Roman" w:cs="Times New Roman"/>
          <w:b/>
          <w:sz w:val="32"/>
        </w:rPr>
      </w:pPr>
      <w:r w:rsidRPr="00150674">
        <w:rPr>
          <w:rFonts w:ascii="Times New Roman" w:hAnsi="Times New Roman" w:cs="Times New Roman"/>
          <w:b/>
          <w:sz w:val="32"/>
        </w:rPr>
        <w:t>Reviewer #1</w:t>
      </w:r>
    </w:p>
    <w:p w14:paraId="6044678A" w14:textId="77777777" w:rsidR="000857E9" w:rsidRPr="00150674" w:rsidRDefault="000857E9" w:rsidP="000857E9">
      <w:pPr>
        <w:rPr>
          <w:rFonts w:ascii="Times New Roman" w:hAnsi="Times New Roman" w:cs="Times New Roman"/>
        </w:rPr>
      </w:pPr>
    </w:p>
    <w:p w14:paraId="32B685E3" w14:textId="09D75AEA" w:rsidR="002B6A9F" w:rsidRPr="002B6A9F" w:rsidRDefault="000857E9" w:rsidP="000857E9">
      <w:pPr>
        <w:rPr>
          <w:rFonts w:ascii="Times New Roman" w:hAnsi="Times New Roman" w:cs="Times New Roman"/>
          <w:i/>
        </w:rPr>
      </w:pPr>
      <w:r w:rsidRPr="002B6A9F">
        <w:rPr>
          <w:rFonts w:ascii="Times New Roman" w:hAnsi="Times New Roman" w:cs="Times New Roman"/>
          <w:i/>
        </w:rPr>
        <w:t>The research article entitled ‘Environmental factors driving spatial heterogeneity in desert halophile microbial community’ and submitted by Uritskiy and collaborators aimed at deciphering the drivers of prokaryotic communities of halite from the Atacama Desert at different scales. I have some mixed feelings regarding it and this is the main reason why it has taken me quite a long time to review it (I would like to apologize for this). It is indeed a very interesting study given the type of samples collected and the abiotic data recovered. However, I think that the analyses regarding the microbial communities c/should be improved prior to the publication. Therefore, I recommend that in this form the article cannot be published and will describe thereafter why.</w:t>
      </w:r>
    </w:p>
    <w:p w14:paraId="1F3B2B56" w14:textId="77777777" w:rsidR="002B6A9F" w:rsidRPr="00150674" w:rsidRDefault="002B6A9F" w:rsidP="000857E9">
      <w:pPr>
        <w:rPr>
          <w:rFonts w:ascii="Times New Roman" w:hAnsi="Times New Roman" w:cs="Times New Roman"/>
        </w:rPr>
      </w:pPr>
    </w:p>
    <w:p w14:paraId="75E271C9" w14:textId="2320F42E" w:rsidR="000857E9" w:rsidRDefault="000857E9" w:rsidP="000857E9">
      <w:pPr>
        <w:rPr>
          <w:rFonts w:ascii="Times New Roman" w:hAnsi="Times New Roman" w:cs="Times New Roman"/>
        </w:rPr>
      </w:pPr>
      <w:commentRangeStart w:id="0"/>
      <w:commentRangeStart w:id="1"/>
      <w:r w:rsidRPr="00150674">
        <w:rPr>
          <w:rFonts w:ascii="Times New Roman" w:hAnsi="Times New Roman" w:cs="Times New Roman"/>
        </w:rPr>
        <w:t xml:space="preserve">Given that only the 16S rRNA gene diversity was </w:t>
      </w:r>
      <w:del w:id="2" w:author="Davila, Alfonso (ARC-SSX)" w:date="2020-09-03T07:34:00Z">
        <w:r w:rsidRPr="00150674" w:rsidDel="009F4C14">
          <w:rPr>
            <w:rFonts w:ascii="Times New Roman" w:hAnsi="Times New Roman" w:cs="Times New Roman"/>
          </w:rPr>
          <w:delText>analysed</w:delText>
        </w:r>
      </w:del>
      <w:ins w:id="3" w:author="Davila, Alfonso (ARC-SSX)" w:date="2020-09-03T07:34:00Z">
        <w:r w:rsidR="009F4C14" w:rsidRPr="00150674">
          <w:rPr>
            <w:rFonts w:ascii="Times New Roman" w:hAnsi="Times New Roman" w:cs="Times New Roman"/>
          </w:rPr>
          <w:t>analyzed</w:t>
        </w:r>
      </w:ins>
      <w:r w:rsidRPr="00150674">
        <w:rPr>
          <w:rFonts w:ascii="Times New Roman" w:hAnsi="Times New Roman" w:cs="Times New Roman"/>
        </w:rPr>
        <w:t xml:space="preserve"> it is difficult to write that microbial communities were studied; particularly in the title. So this should be clarified. And to continue with the title, the concept of ‘halophile community’ is I think too vague as generally desert environments, and particularly their soils, are rich in salts. I would recommend to be more specific and clearly state that halites are studied here.</w:t>
      </w:r>
      <w:commentRangeEnd w:id="0"/>
      <w:r w:rsidR="002B6A9F">
        <w:rPr>
          <w:rStyle w:val="CommentReference"/>
        </w:rPr>
        <w:commentReference w:id="0"/>
      </w:r>
      <w:commentRangeEnd w:id="1"/>
      <w:r w:rsidR="009F4C14">
        <w:rPr>
          <w:rStyle w:val="CommentReference"/>
        </w:rPr>
        <w:commentReference w:id="1"/>
      </w:r>
    </w:p>
    <w:p w14:paraId="35FF56E5" w14:textId="0D3AAD34" w:rsidR="006B35A4" w:rsidRDefault="006B35A4" w:rsidP="000857E9">
      <w:pPr>
        <w:rPr>
          <w:rFonts w:ascii="Times New Roman" w:hAnsi="Times New Roman" w:cs="Times New Roman"/>
        </w:rPr>
      </w:pPr>
    </w:p>
    <w:p w14:paraId="43761CF6" w14:textId="34C51F88" w:rsidR="006B35A4" w:rsidRPr="006B35A4" w:rsidRDefault="006B35A4" w:rsidP="006B35A4">
      <w:pPr>
        <w:autoSpaceDE w:val="0"/>
        <w:autoSpaceDN w:val="0"/>
        <w:adjustRightInd w:val="0"/>
        <w:rPr>
          <w:rFonts w:ascii="Times New Roman" w:hAnsi="Times New Roman" w:cs="Times New Roman"/>
          <w:color w:val="0070C0"/>
        </w:rPr>
      </w:pPr>
      <w:r w:rsidRPr="006B35A4">
        <w:rPr>
          <w:rFonts w:ascii="Times New Roman" w:hAnsi="Times New Roman" w:cs="Times New Roman"/>
          <w:color w:val="0070C0"/>
        </w:rPr>
        <w:t>We strongly disagree with the statement that microbial communities cannot be studied using 16S rRNA gene analysis. As described in Knight et al., 2018 (</w:t>
      </w:r>
      <w:hyperlink r:id="rId6" w:history="1">
        <w:r w:rsidRPr="006B35A4">
          <w:rPr>
            <w:rStyle w:val="Hyperlink"/>
            <w:rFonts w:ascii="Times New Roman" w:hAnsi="Times New Roman" w:cs="Times New Roman"/>
            <w:color w:val="0070C0"/>
          </w:rPr>
          <w:t>https://doi.org/10.1038/s41579-018-0029-9</w:t>
        </w:r>
      </w:hyperlink>
      <w:r w:rsidRPr="006B35A4">
        <w:rPr>
          <w:rFonts w:ascii="Times New Roman" w:hAnsi="Times New Roman" w:cs="Times New Roman"/>
          <w:color w:val="0070C0"/>
        </w:rPr>
        <w:t>) and Goodrich et al., 2014 (</w:t>
      </w:r>
      <w:hyperlink r:id="rId7" w:history="1">
        <w:r w:rsidRPr="006B35A4">
          <w:rPr>
            <w:rStyle w:val="Hyperlink"/>
            <w:rFonts w:ascii="Times New Roman" w:hAnsi="Times New Roman" w:cs="Times New Roman"/>
            <w:color w:val="0070C0"/>
          </w:rPr>
          <w:t>http://dx.doi.org/10.1016/j.cell.2014.06.037</w:t>
        </w:r>
      </w:hyperlink>
      <w:r w:rsidRPr="006B35A4">
        <w:rPr>
          <w:rFonts w:ascii="Times New Roman" w:hAnsi="Times New Roman" w:cs="Times New Roman"/>
          <w:color w:val="0070C0"/>
        </w:rPr>
        <w:t xml:space="preserve">), </w:t>
      </w:r>
      <w:r w:rsidRPr="006B35A4">
        <w:rPr>
          <w:rFonts w:ascii="Times New Roman" w:eastAsia="Times New Roman" w:hAnsi="Times New Roman" w:cs="Times New Roman"/>
          <w:color w:val="0070C0"/>
        </w:rPr>
        <w:t xml:space="preserve">marker gene analysis is indeed a valid method to investigate microbial communities. </w:t>
      </w:r>
      <w:r>
        <w:rPr>
          <w:rFonts w:ascii="Times New Roman" w:eastAsia="Times New Roman" w:hAnsi="Times New Roman" w:cs="Times New Roman"/>
          <w:color w:val="0070C0"/>
        </w:rPr>
        <w:t xml:space="preserve">We would like to keep the title as is because </w:t>
      </w:r>
      <w:ins w:id="4" w:author="Gherman Uritskiy" w:date="2020-09-08T11:21:00Z">
        <w:r w:rsidR="007C6D47">
          <w:rPr>
            <w:rFonts w:ascii="Times New Roman" w:eastAsia="Times New Roman" w:hAnsi="Times New Roman" w:cs="Times New Roman"/>
            <w:color w:val="0070C0"/>
          </w:rPr>
          <w:t>“</w:t>
        </w:r>
      </w:ins>
      <w:r>
        <w:rPr>
          <w:rFonts w:ascii="Times New Roman" w:eastAsia="Times New Roman" w:hAnsi="Times New Roman" w:cs="Times New Roman"/>
          <w:color w:val="0070C0"/>
        </w:rPr>
        <w:t>halite</w:t>
      </w:r>
      <w:ins w:id="5" w:author="Gherman Uritskiy" w:date="2020-09-08T11:21:00Z">
        <w:r w:rsidR="007C6D47">
          <w:rPr>
            <w:rFonts w:ascii="Times New Roman" w:eastAsia="Times New Roman" w:hAnsi="Times New Roman" w:cs="Times New Roman"/>
            <w:color w:val="0070C0"/>
          </w:rPr>
          <w:t>”</w:t>
        </w:r>
      </w:ins>
      <w:del w:id="6" w:author="Gherman Uritskiy" w:date="2020-09-08T11:21:00Z">
        <w:r w:rsidDel="007C6D47">
          <w:rPr>
            <w:rFonts w:ascii="Times New Roman" w:eastAsia="Times New Roman" w:hAnsi="Times New Roman" w:cs="Times New Roman"/>
            <w:color w:val="0070C0"/>
          </w:rPr>
          <w:delText xml:space="preserve"> </w:delText>
        </w:r>
      </w:del>
      <w:ins w:id="7" w:author="Gherman Uritskiy" w:date="2020-09-08T11:21:00Z">
        <w:r w:rsidR="007C6D47">
          <w:rPr>
            <w:rFonts w:ascii="Times New Roman" w:eastAsia="Times New Roman" w:hAnsi="Times New Roman" w:cs="Times New Roman"/>
            <w:color w:val="0070C0"/>
          </w:rPr>
          <w:t xml:space="preserve"> </w:t>
        </w:r>
      </w:ins>
      <w:r>
        <w:rPr>
          <w:rFonts w:ascii="Times New Roman" w:eastAsia="Times New Roman" w:hAnsi="Times New Roman" w:cs="Times New Roman"/>
          <w:color w:val="0070C0"/>
        </w:rPr>
        <w:t>is a rather specialize term that might not be recognized by non-specialists.</w:t>
      </w:r>
    </w:p>
    <w:p w14:paraId="1F135738" w14:textId="6AF2C2B8" w:rsidR="006B35A4" w:rsidRPr="00150674" w:rsidRDefault="006B35A4" w:rsidP="000857E9">
      <w:pPr>
        <w:rPr>
          <w:rFonts w:ascii="Times New Roman" w:hAnsi="Times New Roman" w:cs="Times New Roman"/>
        </w:rPr>
      </w:pPr>
    </w:p>
    <w:p w14:paraId="0B3412AD" w14:textId="77777777" w:rsidR="000857E9" w:rsidRPr="00150674" w:rsidRDefault="000857E9" w:rsidP="000857E9">
      <w:pPr>
        <w:rPr>
          <w:rFonts w:ascii="Times New Roman" w:hAnsi="Times New Roman" w:cs="Times New Roman"/>
        </w:rPr>
      </w:pPr>
    </w:p>
    <w:p w14:paraId="67BD24A0" w14:textId="77777777" w:rsidR="000857E9" w:rsidRPr="00150674" w:rsidRDefault="000857E9" w:rsidP="000857E9">
      <w:pPr>
        <w:rPr>
          <w:rFonts w:ascii="Times New Roman" w:hAnsi="Times New Roman" w:cs="Times New Roman"/>
          <w:b/>
        </w:rPr>
      </w:pPr>
      <w:r w:rsidRPr="00150674">
        <w:rPr>
          <w:rFonts w:ascii="Times New Roman" w:hAnsi="Times New Roman" w:cs="Times New Roman"/>
          <w:b/>
        </w:rPr>
        <w:t>Introduction</w:t>
      </w:r>
    </w:p>
    <w:p w14:paraId="5E330DA7" w14:textId="040E48F0" w:rsidR="000857E9" w:rsidRDefault="000857E9" w:rsidP="000857E9">
      <w:pPr>
        <w:rPr>
          <w:rFonts w:ascii="Times New Roman" w:hAnsi="Times New Roman" w:cs="Times New Roman"/>
        </w:rPr>
      </w:pPr>
      <w:commentRangeStart w:id="8"/>
      <w:r w:rsidRPr="00150674">
        <w:rPr>
          <w:rFonts w:ascii="Times New Roman" w:hAnsi="Times New Roman" w:cs="Times New Roman"/>
        </w:rPr>
        <w:t>L46-49: Nitrogen is generally described as the most important limiting factors, after water, for microbial communities in deserts. So this should be added.</w:t>
      </w:r>
      <w:commentRangeEnd w:id="8"/>
      <w:r w:rsidR="00992E88">
        <w:rPr>
          <w:rStyle w:val="CommentReference"/>
        </w:rPr>
        <w:commentReference w:id="8"/>
      </w:r>
    </w:p>
    <w:p w14:paraId="0E4E499E" w14:textId="77777777" w:rsidR="006B35A4" w:rsidRDefault="006B35A4" w:rsidP="000857E9">
      <w:pPr>
        <w:rPr>
          <w:rFonts w:ascii="Times New Roman" w:hAnsi="Times New Roman" w:cs="Times New Roman"/>
          <w:color w:val="0070C0"/>
        </w:rPr>
      </w:pPr>
    </w:p>
    <w:p w14:paraId="3310D463" w14:textId="318D2196" w:rsidR="006B35A4" w:rsidRPr="006B35A4" w:rsidRDefault="006B35A4" w:rsidP="000857E9">
      <w:pPr>
        <w:rPr>
          <w:rFonts w:ascii="Times New Roman" w:hAnsi="Times New Roman" w:cs="Times New Roman"/>
          <w:color w:val="0070C0"/>
        </w:rPr>
      </w:pPr>
      <w:r w:rsidRPr="006B35A4">
        <w:rPr>
          <w:rFonts w:ascii="Times New Roman" w:hAnsi="Times New Roman" w:cs="Times New Roman"/>
          <w:color w:val="0070C0"/>
        </w:rPr>
        <w:t>This was added to the MS</w:t>
      </w:r>
    </w:p>
    <w:p w14:paraId="77D4A1C5" w14:textId="77777777" w:rsidR="00992E88" w:rsidRPr="00150674" w:rsidRDefault="00992E88" w:rsidP="000857E9">
      <w:pPr>
        <w:rPr>
          <w:rFonts w:ascii="Times New Roman" w:hAnsi="Times New Roman" w:cs="Times New Roman"/>
        </w:rPr>
      </w:pPr>
    </w:p>
    <w:p w14:paraId="679F9F59" w14:textId="7696C40C" w:rsidR="000857E9" w:rsidRDefault="000857E9" w:rsidP="000857E9">
      <w:pPr>
        <w:rPr>
          <w:rFonts w:ascii="Times New Roman" w:hAnsi="Times New Roman" w:cs="Times New Roman"/>
        </w:rPr>
      </w:pPr>
      <w:commentRangeStart w:id="9"/>
      <w:r w:rsidRPr="00150674">
        <w:rPr>
          <w:rFonts w:ascii="Times New Roman" w:hAnsi="Times New Roman" w:cs="Times New Roman"/>
        </w:rPr>
        <w:t xml:space="preserve">L51-53: This is a very risky comment as, in deserts, Scola et al 2018 – Microbial Ecology has performed such analyses. </w:t>
      </w:r>
      <w:commentRangeEnd w:id="9"/>
      <w:r w:rsidR="00741CAE">
        <w:rPr>
          <w:rStyle w:val="CommentReference"/>
        </w:rPr>
        <w:commentReference w:id="9"/>
      </w:r>
      <w:commentRangeStart w:id="10"/>
      <w:r w:rsidRPr="00150674">
        <w:rPr>
          <w:rFonts w:ascii="Times New Roman" w:hAnsi="Times New Roman" w:cs="Times New Roman"/>
        </w:rPr>
        <w:t>Also this sentence made me expect analyses like ‘variation partitioning’ to actually clearly evaluate the importance of stochastic vs deterministic processes in determining the assembly of the halite communities. I hope in the next version to see such analyses.</w:t>
      </w:r>
      <w:commentRangeEnd w:id="10"/>
      <w:r w:rsidR="00741CAE">
        <w:rPr>
          <w:rStyle w:val="CommentReference"/>
        </w:rPr>
        <w:commentReference w:id="10"/>
      </w:r>
    </w:p>
    <w:p w14:paraId="10EC0895" w14:textId="18BB0720" w:rsidR="006B35A4" w:rsidRDefault="006B35A4" w:rsidP="000857E9">
      <w:pPr>
        <w:rPr>
          <w:rFonts w:ascii="Times New Roman" w:hAnsi="Times New Roman" w:cs="Times New Roman"/>
        </w:rPr>
      </w:pPr>
    </w:p>
    <w:p w14:paraId="0F3A2DE2" w14:textId="2CA861FF" w:rsidR="0021209C" w:rsidRPr="0021209C" w:rsidRDefault="0021209C" w:rsidP="0021209C">
      <w:pPr>
        <w:rPr>
          <w:rFonts w:ascii="Times New Roman" w:hAnsi="Times New Roman" w:cs="Times New Roman"/>
          <w:color w:val="0070C0"/>
        </w:rPr>
      </w:pPr>
      <w:r w:rsidRPr="0021209C">
        <w:rPr>
          <w:rFonts w:ascii="Times New Roman" w:hAnsi="Times New Roman" w:cs="Times New Roman"/>
          <w:color w:val="0070C0"/>
        </w:rPr>
        <w:t>We did not claim that the</w:t>
      </w:r>
      <w:r>
        <w:rPr>
          <w:rFonts w:ascii="Times New Roman" w:hAnsi="Times New Roman" w:cs="Times New Roman"/>
          <w:color w:val="0070C0"/>
        </w:rPr>
        <w:t>re</w:t>
      </w:r>
      <w:r w:rsidRPr="0021209C">
        <w:rPr>
          <w:rFonts w:ascii="Times New Roman" w:hAnsi="Times New Roman" w:cs="Times New Roman"/>
          <w:color w:val="0070C0"/>
        </w:rPr>
        <w:t xml:space="preserve"> were no studies but rather “</w:t>
      </w:r>
      <w:r>
        <w:rPr>
          <w:rFonts w:ascii="Times New Roman" w:hAnsi="Times New Roman" w:cs="Times New Roman"/>
          <w:color w:val="0070C0"/>
          <w:shd w:val="clear" w:color="auto" w:fill="FFFFFF"/>
        </w:rPr>
        <w:t>relatively few studies</w:t>
      </w:r>
      <w:r w:rsidRPr="0021209C">
        <w:rPr>
          <w:rFonts w:ascii="Times New Roman" w:hAnsi="Times New Roman" w:cs="Times New Roman"/>
          <w:color w:val="0070C0"/>
          <w:shd w:val="clear" w:color="auto" w:fill="FFFFFF"/>
        </w:rPr>
        <w:t xml:space="preserve">” and cited </w:t>
      </w:r>
      <w:r w:rsidRPr="0021209C">
        <w:rPr>
          <w:rFonts w:ascii="Times New Roman" w:hAnsi="Times New Roman" w:cs="Times New Roman"/>
          <w:color w:val="0070C0"/>
        </w:rPr>
        <w:t>Scola et al</w:t>
      </w:r>
      <w:r>
        <w:rPr>
          <w:rFonts w:ascii="Times New Roman" w:hAnsi="Times New Roman" w:cs="Times New Roman"/>
          <w:color w:val="0070C0"/>
        </w:rPr>
        <w:t>.</w:t>
      </w:r>
      <w:r w:rsidRPr="0021209C">
        <w:rPr>
          <w:rFonts w:ascii="Times New Roman" w:hAnsi="Times New Roman" w:cs="Times New Roman"/>
          <w:color w:val="0070C0"/>
        </w:rPr>
        <w:t xml:space="preserve"> 2018, along with two other </w:t>
      </w:r>
      <w:r>
        <w:rPr>
          <w:rFonts w:ascii="Times New Roman" w:hAnsi="Times New Roman" w:cs="Times New Roman"/>
          <w:color w:val="0070C0"/>
        </w:rPr>
        <w:t>papers</w:t>
      </w:r>
      <w:r w:rsidRPr="0021209C">
        <w:rPr>
          <w:rFonts w:ascii="Times New Roman" w:hAnsi="Times New Roman" w:cs="Times New Roman"/>
          <w:color w:val="0070C0"/>
        </w:rPr>
        <w:t>.</w:t>
      </w:r>
      <w:r>
        <w:rPr>
          <w:rFonts w:ascii="Times New Roman" w:hAnsi="Times New Roman" w:cs="Times New Roman"/>
          <w:color w:val="0070C0"/>
        </w:rPr>
        <w:t xml:space="preserve"> </w:t>
      </w:r>
      <w:r w:rsidRPr="0021209C">
        <w:rPr>
          <w:rFonts w:ascii="Times New Roman" w:hAnsi="Times New Roman" w:cs="Times New Roman"/>
          <w:color w:val="0070C0"/>
        </w:rPr>
        <w:t xml:space="preserve">Regarding the work presented in this manuscript, our analysis and conclusions reflect </w:t>
      </w:r>
      <w:r>
        <w:rPr>
          <w:rFonts w:ascii="Times New Roman" w:hAnsi="Times New Roman" w:cs="Times New Roman"/>
          <w:color w:val="0070C0"/>
        </w:rPr>
        <w:t>our</w:t>
      </w:r>
      <w:r w:rsidRPr="0021209C">
        <w:rPr>
          <w:rFonts w:ascii="Times New Roman" w:hAnsi="Times New Roman" w:cs="Times New Roman"/>
          <w:color w:val="0070C0"/>
        </w:rPr>
        <w:t xml:space="preserve"> data and the samples we were able to collect, given the </w:t>
      </w:r>
      <w:r>
        <w:rPr>
          <w:rFonts w:ascii="Times New Roman" w:hAnsi="Times New Roman" w:cs="Times New Roman"/>
          <w:color w:val="0070C0"/>
        </w:rPr>
        <w:t>limitation of doing field</w:t>
      </w:r>
      <w:del w:id="11" w:author="Gherman Uritskiy" w:date="2020-09-08T11:22:00Z">
        <w:r w:rsidDel="007C6D47">
          <w:rPr>
            <w:rFonts w:ascii="Times New Roman" w:hAnsi="Times New Roman" w:cs="Times New Roman"/>
            <w:color w:val="0070C0"/>
          </w:rPr>
          <w:delText xml:space="preserve"> </w:delText>
        </w:r>
      </w:del>
      <w:r>
        <w:rPr>
          <w:rFonts w:ascii="Times New Roman" w:hAnsi="Times New Roman" w:cs="Times New Roman"/>
          <w:color w:val="0070C0"/>
        </w:rPr>
        <w:t>work in the Atacama Desert</w:t>
      </w:r>
      <w:r w:rsidRPr="0021209C">
        <w:rPr>
          <w:rFonts w:ascii="Times New Roman" w:hAnsi="Times New Roman" w:cs="Times New Roman"/>
          <w:color w:val="0070C0"/>
        </w:rPr>
        <w:t>. A comprehensive “stochastic vs deterministic” statistical analysis was not in the scope of this study, as explained below.</w:t>
      </w:r>
    </w:p>
    <w:p w14:paraId="700B1C12" w14:textId="45FEF18C" w:rsidR="0021209C" w:rsidRDefault="0021209C" w:rsidP="000857E9">
      <w:pPr>
        <w:rPr>
          <w:rFonts w:ascii="Times New Roman" w:hAnsi="Times New Roman" w:cs="Times New Roman"/>
        </w:rPr>
      </w:pPr>
    </w:p>
    <w:p w14:paraId="32B365D6" w14:textId="77777777" w:rsidR="00992E88" w:rsidRPr="00150674" w:rsidRDefault="00992E88" w:rsidP="000857E9">
      <w:pPr>
        <w:rPr>
          <w:rFonts w:ascii="Times New Roman" w:hAnsi="Times New Roman" w:cs="Times New Roman"/>
        </w:rPr>
      </w:pPr>
    </w:p>
    <w:p w14:paraId="71B117CF" w14:textId="4B7EE54D" w:rsidR="000857E9" w:rsidRDefault="000857E9" w:rsidP="000857E9">
      <w:pPr>
        <w:rPr>
          <w:rFonts w:ascii="Times New Roman" w:hAnsi="Times New Roman" w:cs="Times New Roman"/>
        </w:rPr>
      </w:pPr>
      <w:commentRangeStart w:id="12"/>
      <w:commentRangeStart w:id="13"/>
      <w:r w:rsidRPr="00150674">
        <w:rPr>
          <w:rFonts w:ascii="Times New Roman" w:hAnsi="Times New Roman" w:cs="Times New Roman"/>
        </w:rPr>
        <w:lastRenderedPageBreak/>
        <w:t>L62-65: I really do not understand how and why halite microbial communities represent compelling models for climate change studies. Indeed, both the halite niche and its community are so peculiar that making conclusions interesting at the global scale very difficult. Therefore, I suggest either the authors to remove this sentence or to explain better the rationale behind their thoughts here.</w:t>
      </w:r>
      <w:commentRangeEnd w:id="12"/>
      <w:r w:rsidR="007E49D2">
        <w:rPr>
          <w:rStyle w:val="CommentReference"/>
        </w:rPr>
        <w:commentReference w:id="12"/>
      </w:r>
      <w:commentRangeEnd w:id="13"/>
      <w:r w:rsidR="00322A32">
        <w:rPr>
          <w:rStyle w:val="CommentReference"/>
        </w:rPr>
        <w:commentReference w:id="13"/>
      </w:r>
    </w:p>
    <w:p w14:paraId="5E2F8C32" w14:textId="6122301B" w:rsidR="0021209C" w:rsidRDefault="0021209C" w:rsidP="000857E9">
      <w:pPr>
        <w:rPr>
          <w:rFonts w:ascii="Times New Roman" w:hAnsi="Times New Roman" w:cs="Times New Roman"/>
        </w:rPr>
      </w:pPr>
    </w:p>
    <w:p w14:paraId="6F318F50" w14:textId="30368DE9" w:rsidR="004C1E67" w:rsidRPr="004C1E67" w:rsidRDefault="0021209C" w:rsidP="004C1E67">
      <w:pPr>
        <w:pStyle w:val="CommentText"/>
        <w:rPr>
          <w:rFonts w:ascii="Times New Roman" w:hAnsi="Times New Roman" w:cs="Times New Roman"/>
          <w:color w:val="0070C0"/>
        </w:rPr>
      </w:pPr>
      <w:r>
        <w:rPr>
          <w:rStyle w:val="CommentReference"/>
        </w:rPr>
        <w:annotationRef/>
      </w:r>
      <w:r w:rsidRPr="004C1E67">
        <w:rPr>
          <w:rFonts w:ascii="Times New Roman" w:hAnsi="Times New Roman" w:cs="Times New Roman"/>
          <w:color w:val="0070C0"/>
        </w:rPr>
        <w:t xml:space="preserve">We clearly defended this position in the introduction by stating that halite nodules are 1) spatially isolated and thus provide greater resolution, and 2) are under a clear and acute limiting factor (water) and are thus very sensitive to minor changes. </w:t>
      </w:r>
      <w:r w:rsidR="004C1E67" w:rsidRPr="004C1E67">
        <w:rPr>
          <w:rFonts w:ascii="Times New Roman" w:hAnsi="Times New Roman" w:cs="Times New Roman"/>
          <w:color w:val="0070C0"/>
        </w:rPr>
        <w:t>It is indeed essential to investigate the resilience of communities in hyper-arid deserts, as these are fragile ecosystems and their inhabitants at the front line of major changes in climate ahead of us.</w:t>
      </w:r>
    </w:p>
    <w:p w14:paraId="779C62C2" w14:textId="77777777" w:rsidR="0021209C" w:rsidRDefault="0021209C" w:rsidP="000857E9">
      <w:pPr>
        <w:rPr>
          <w:rFonts w:ascii="Times New Roman" w:hAnsi="Times New Roman" w:cs="Times New Roman"/>
        </w:rPr>
      </w:pPr>
    </w:p>
    <w:p w14:paraId="4721A14D" w14:textId="77777777" w:rsidR="007E49D2" w:rsidRPr="00150674" w:rsidRDefault="007E49D2" w:rsidP="000857E9">
      <w:pPr>
        <w:rPr>
          <w:rFonts w:ascii="Times New Roman" w:hAnsi="Times New Roman" w:cs="Times New Roman"/>
        </w:rPr>
      </w:pPr>
    </w:p>
    <w:p w14:paraId="31EB516B" w14:textId="019AF686" w:rsidR="000857E9" w:rsidRDefault="000857E9" w:rsidP="000857E9">
      <w:pPr>
        <w:rPr>
          <w:rFonts w:ascii="Times New Roman" w:hAnsi="Times New Roman" w:cs="Times New Roman"/>
        </w:rPr>
      </w:pPr>
      <w:commentRangeStart w:id="14"/>
      <w:r w:rsidRPr="00150674">
        <w:rPr>
          <w:rFonts w:ascii="Times New Roman" w:hAnsi="Times New Roman" w:cs="Times New Roman"/>
        </w:rPr>
        <w:t xml:space="preserve">L85: why the ‘and’ in “[…] photosynthesis and carbon fixation […]”? </w:t>
      </w:r>
      <w:commentRangeEnd w:id="14"/>
      <w:r w:rsidR="007E49D2">
        <w:rPr>
          <w:rStyle w:val="CommentReference"/>
        </w:rPr>
        <w:commentReference w:id="14"/>
      </w:r>
    </w:p>
    <w:p w14:paraId="30F03092" w14:textId="77777777" w:rsidR="004C1E67" w:rsidRDefault="004C1E67" w:rsidP="000857E9">
      <w:pPr>
        <w:rPr>
          <w:rFonts w:ascii="Times New Roman" w:hAnsi="Times New Roman" w:cs="Times New Roman"/>
        </w:rPr>
      </w:pPr>
    </w:p>
    <w:p w14:paraId="656E3C01" w14:textId="56826374" w:rsidR="004C1E67" w:rsidRPr="004C1E67" w:rsidRDefault="004C1E67" w:rsidP="000857E9">
      <w:pPr>
        <w:rPr>
          <w:rFonts w:ascii="Times New Roman" w:hAnsi="Times New Roman" w:cs="Times New Roman"/>
          <w:color w:val="0070C0"/>
        </w:rPr>
      </w:pPr>
      <w:r>
        <w:rPr>
          <w:rFonts w:ascii="Times New Roman" w:hAnsi="Times New Roman" w:cs="Times New Roman"/>
          <w:color w:val="0070C0"/>
        </w:rPr>
        <w:t>We changed to photosynthesis in the text.</w:t>
      </w:r>
    </w:p>
    <w:p w14:paraId="2B9F3B08" w14:textId="77777777" w:rsidR="000857E9" w:rsidRPr="00150674" w:rsidRDefault="000857E9" w:rsidP="000857E9">
      <w:pPr>
        <w:rPr>
          <w:rFonts w:ascii="Times New Roman" w:hAnsi="Times New Roman" w:cs="Times New Roman"/>
        </w:rPr>
      </w:pPr>
    </w:p>
    <w:p w14:paraId="16A86E7C" w14:textId="77777777" w:rsidR="000857E9" w:rsidRPr="00150674" w:rsidRDefault="000857E9" w:rsidP="000857E9">
      <w:pPr>
        <w:rPr>
          <w:rFonts w:ascii="Times New Roman" w:hAnsi="Times New Roman" w:cs="Times New Roman"/>
          <w:b/>
        </w:rPr>
      </w:pPr>
      <w:r w:rsidRPr="00EC05E0">
        <w:rPr>
          <w:rFonts w:ascii="Times New Roman" w:hAnsi="Times New Roman" w:cs="Times New Roman"/>
          <w:b/>
        </w:rPr>
        <w:t>Mat/Met</w:t>
      </w:r>
    </w:p>
    <w:p w14:paraId="56A356F3" w14:textId="186AB7FB" w:rsidR="000857E9" w:rsidRDefault="000857E9" w:rsidP="000857E9">
      <w:pPr>
        <w:rPr>
          <w:rFonts w:ascii="Times New Roman" w:hAnsi="Times New Roman" w:cs="Times New Roman"/>
        </w:rPr>
      </w:pPr>
      <w:commentRangeStart w:id="15"/>
      <w:r w:rsidRPr="00150674">
        <w:rPr>
          <w:rFonts w:ascii="Times New Roman" w:hAnsi="Times New Roman" w:cs="Times New Roman"/>
        </w:rPr>
        <w:t xml:space="preserve">As a general comment, it’s very difficult to find some of the information stated. I would strongly recommend to be specific on where exactly to find the data in the Supp Data 1. </w:t>
      </w:r>
      <w:commentRangeEnd w:id="15"/>
      <w:r w:rsidR="00E53F6B">
        <w:rPr>
          <w:rStyle w:val="CommentReference"/>
        </w:rPr>
        <w:commentReference w:id="15"/>
      </w:r>
      <w:commentRangeStart w:id="16"/>
      <w:r w:rsidRPr="00150674">
        <w:rPr>
          <w:rFonts w:ascii="Times New Roman" w:hAnsi="Times New Roman" w:cs="Times New Roman"/>
        </w:rPr>
        <w:t>Could you please clearly state the exact number of samples processed?</w:t>
      </w:r>
      <w:commentRangeEnd w:id="16"/>
      <w:r w:rsidR="00E53F6B">
        <w:rPr>
          <w:rStyle w:val="CommentReference"/>
        </w:rPr>
        <w:commentReference w:id="16"/>
      </w:r>
    </w:p>
    <w:p w14:paraId="780B21F8" w14:textId="77777777" w:rsidR="00E83E6B" w:rsidRDefault="00E83E6B" w:rsidP="000857E9">
      <w:pPr>
        <w:rPr>
          <w:rFonts w:ascii="Times New Roman" w:hAnsi="Times New Roman" w:cs="Times New Roman"/>
        </w:rPr>
      </w:pPr>
    </w:p>
    <w:p w14:paraId="29F1E657" w14:textId="04F4E8A7" w:rsidR="00F946F9" w:rsidRDefault="00E83E6B" w:rsidP="000857E9">
      <w:pPr>
        <w:rPr>
          <w:rFonts w:ascii="Times New Roman" w:hAnsi="Times New Roman" w:cs="Times New Roman"/>
          <w:color w:val="0070C0"/>
        </w:rPr>
      </w:pPr>
      <w:r w:rsidRPr="00E83E6B">
        <w:rPr>
          <w:rFonts w:ascii="Times New Roman" w:hAnsi="Times New Roman" w:cs="Times New Roman"/>
          <w:color w:val="0070C0"/>
        </w:rPr>
        <w:t>The three sections in Supp</w:t>
      </w:r>
      <w:r w:rsidR="00F946F9">
        <w:rPr>
          <w:rFonts w:ascii="Times New Roman" w:hAnsi="Times New Roman" w:cs="Times New Roman"/>
          <w:color w:val="0070C0"/>
        </w:rPr>
        <w:t>lementary</w:t>
      </w:r>
      <w:r w:rsidRPr="00E83E6B">
        <w:rPr>
          <w:rFonts w:ascii="Times New Roman" w:hAnsi="Times New Roman" w:cs="Times New Roman"/>
          <w:color w:val="0070C0"/>
        </w:rPr>
        <w:t xml:space="preserve"> Data1</w:t>
      </w:r>
      <w:r w:rsidR="00F946F9">
        <w:rPr>
          <w:rFonts w:ascii="Times New Roman" w:hAnsi="Times New Roman" w:cs="Times New Roman"/>
          <w:color w:val="0070C0"/>
        </w:rPr>
        <w:t>were</w:t>
      </w:r>
      <w:r w:rsidRPr="00E83E6B">
        <w:rPr>
          <w:rFonts w:ascii="Times New Roman" w:hAnsi="Times New Roman" w:cs="Times New Roman"/>
          <w:color w:val="0070C0"/>
        </w:rPr>
        <w:t xml:space="preserve"> </w:t>
      </w:r>
      <w:r w:rsidR="00B31142">
        <w:rPr>
          <w:rFonts w:ascii="Times New Roman" w:hAnsi="Times New Roman" w:cs="Times New Roman"/>
          <w:color w:val="0070C0"/>
        </w:rPr>
        <w:t>re-</w:t>
      </w:r>
      <w:r w:rsidRPr="00E83E6B">
        <w:rPr>
          <w:rFonts w:ascii="Times New Roman" w:hAnsi="Times New Roman" w:cs="Times New Roman"/>
          <w:color w:val="0070C0"/>
        </w:rPr>
        <w:t xml:space="preserve">labeled and we added the corresponding labels to the Mat/Met section text. </w:t>
      </w:r>
    </w:p>
    <w:p w14:paraId="5120DFAA" w14:textId="29973C52" w:rsidR="004C1E67" w:rsidRPr="00E83E6B" w:rsidRDefault="00E83E6B" w:rsidP="000857E9">
      <w:pPr>
        <w:rPr>
          <w:rFonts w:ascii="Times New Roman" w:hAnsi="Times New Roman" w:cs="Times New Roman"/>
          <w:color w:val="0070C0"/>
        </w:rPr>
      </w:pPr>
      <w:r w:rsidRPr="00E83E6B">
        <w:rPr>
          <w:rFonts w:ascii="Times New Roman" w:hAnsi="Times New Roman" w:cs="Times New Roman"/>
          <w:color w:val="0070C0"/>
        </w:rPr>
        <w:t>This information was added to the text.</w:t>
      </w:r>
    </w:p>
    <w:p w14:paraId="1FAE1858" w14:textId="77777777" w:rsidR="007E49D2" w:rsidRPr="00150674" w:rsidRDefault="007E49D2" w:rsidP="000857E9">
      <w:pPr>
        <w:rPr>
          <w:rFonts w:ascii="Times New Roman" w:hAnsi="Times New Roman" w:cs="Times New Roman"/>
        </w:rPr>
      </w:pPr>
    </w:p>
    <w:p w14:paraId="534B8231" w14:textId="56A73586" w:rsidR="000857E9" w:rsidRDefault="000857E9" w:rsidP="000857E9">
      <w:pPr>
        <w:rPr>
          <w:rFonts w:ascii="Times New Roman" w:hAnsi="Times New Roman" w:cs="Times New Roman"/>
        </w:rPr>
      </w:pPr>
      <w:commentRangeStart w:id="17"/>
      <w:r w:rsidRPr="00150674">
        <w:rPr>
          <w:rFonts w:ascii="Times New Roman" w:hAnsi="Times New Roman" w:cs="Times New Roman"/>
        </w:rPr>
        <w:t xml:space="preserve">It is written that some halites were collected in February 2016 and some in February 2018. But some were also collected in August 2017. Why is it not specified here too? </w:t>
      </w:r>
      <w:commentRangeEnd w:id="17"/>
      <w:r w:rsidR="00A57C03">
        <w:rPr>
          <w:rStyle w:val="CommentReference"/>
        </w:rPr>
        <w:commentReference w:id="17"/>
      </w:r>
    </w:p>
    <w:p w14:paraId="35A163D7" w14:textId="5CD96486" w:rsidR="00E83E6B" w:rsidRDefault="00E83E6B" w:rsidP="000857E9">
      <w:pPr>
        <w:rPr>
          <w:rFonts w:ascii="Times New Roman" w:hAnsi="Times New Roman" w:cs="Times New Roman"/>
        </w:rPr>
      </w:pPr>
    </w:p>
    <w:p w14:paraId="1AF2563A" w14:textId="3C3FC126" w:rsidR="00E83E6B" w:rsidRPr="00F946F9" w:rsidRDefault="00E83E6B" w:rsidP="000857E9">
      <w:pPr>
        <w:rPr>
          <w:rFonts w:ascii="Times New Roman" w:hAnsi="Times New Roman" w:cs="Times New Roman"/>
          <w:color w:val="0070C0"/>
        </w:rPr>
      </w:pPr>
      <w:r w:rsidRPr="00F946F9">
        <w:rPr>
          <w:rFonts w:ascii="Times New Roman" w:hAnsi="Times New Roman" w:cs="Times New Roman"/>
          <w:color w:val="0070C0"/>
        </w:rPr>
        <w:t>This information was added to the text.</w:t>
      </w:r>
    </w:p>
    <w:p w14:paraId="74E190BD" w14:textId="08618FA6" w:rsidR="00F946F9" w:rsidRPr="0045683A" w:rsidRDefault="00F946F9" w:rsidP="0045683A">
      <w:pPr>
        <w:pStyle w:val="CommentText"/>
        <w:rPr>
          <w:rFonts w:ascii="Times New Roman" w:hAnsi="Times New Roman" w:cs="Times New Roman"/>
          <w:color w:val="0070C0"/>
        </w:rPr>
      </w:pPr>
      <w:r w:rsidRPr="00F946F9">
        <w:rPr>
          <w:rFonts w:ascii="Times New Roman" w:hAnsi="Times New Roman" w:cs="Times New Roman"/>
          <w:color w:val="0070C0"/>
        </w:rPr>
        <w:t>All sampl</w:t>
      </w:r>
      <w:r w:rsidR="00A62D00">
        <w:rPr>
          <w:rFonts w:ascii="Times New Roman" w:hAnsi="Times New Roman" w:cs="Times New Roman"/>
          <w:color w:val="0070C0"/>
        </w:rPr>
        <w:t>es</w:t>
      </w:r>
      <w:r w:rsidRPr="00F946F9">
        <w:rPr>
          <w:rFonts w:ascii="Times New Roman" w:hAnsi="Times New Roman" w:cs="Times New Roman"/>
          <w:color w:val="0070C0"/>
        </w:rPr>
        <w:t xml:space="preserve"> were </w:t>
      </w:r>
      <w:r w:rsidR="00A62D00">
        <w:rPr>
          <w:rFonts w:ascii="Times New Roman" w:hAnsi="Times New Roman" w:cs="Times New Roman"/>
          <w:color w:val="0070C0"/>
        </w:rPr>
        <w:t>collected</w:t>
      </w:r>
      <w:r w:rsidRPr="00F946F9">
        <w:rPr>
          <w:rFonts w:ascii="Times New Roman" w:hAnsi="Times New Roman" w:cs="Times New Roman"/>
          <w:color w:val="0070C0"/>
        </w:rPr>
        <w:t xml:space="preserve"> in February</w:t>
      </w:r>
      <w:r w:rsidR="00A62D00">
        <w:rPr>
          <w:rFonts w:ascii="Times New Roman" w:hAnsi="Times New Roman" w:cs="Times New Roman"/>
          <w:color w:val="0070C0"/>
        </w:rPr>
        <w:t xml:space="preserve"> and while</w:t>
      </w:r>
      <w:r w:rsidRPr="00F946F9">
        <w:rPr>
          <w:rFonts w:ascii="Times New Roman" w:hAnsi="Times New Roman" w:cs="Times New Roman"/>
          <w:color w:val="0070C0"/>
        </w:rPr>
        <w:t xml:space="preserve"> sample names for the “Large scale” sampling </w:t>
      </w:r>
      <w:r>
        <w:rPr>
          <w:rFonts w:ascii="Times New Roman" w:hAnsi="Times New Roman" w:cs="Times New Roman"/>
          <w:color w:val="0070C0"/>
        </w:rPr>
        <w:t xml:space="preserve">effort </w:t>
      </w:r>
      <w:r w:rsidR="0045683A">
        <w:rPr>
          <w:rFonts w:ascii="Times New Roman" w:hAnsi="Times New Roman" w:cs="Times New Roman"/>
          <w:color w:val="0070C0"/>
        </w:rPr>
        <w:t>were</w:t>
      </w:r>
      <w:r w:rsidRPr="00F946F9">
        <w:rPr>
          <w:rFonts w:ascii="Times New Roman" w:hAnsi="Times New Roman" w:cs="Times New Roman"/>
          <w:color w:val="0070C0"/>
        </w:rPr>
        <w:t xml:space="preserve"> </w:t>
      </w:r>
      <w:r w:rsidR="00210E97">
        <w:rPr>
          <w:rFonts w:ascii="Times New Roman" w:hAnsi="Times New Roman" w:cs="Times New Roman"/>
          <w:color w:val="0070C0"/>
        </w:rPr>
        <w:t xml:space="preserve">accurate </w:t>
      </w:r>
      <w:r w:rsidRPr="00F946F9">
        <w:rPr>
          <w:rFonts w:ascii="Times New Roman" w:hAnsi="Times New Roman" w:cs="Times New Roman"/>
          <w:color w:val="0070C0"/>
        </w:rPr>
        <w:t>(i.e. Feb7-1)</w:t>
      </w:r>
      <w:r w:rsidR="00210E97">
        <w:rPr>
          <w:rFonts w:ascii="Times New Roman" w:hAnsi="Times New Roman" w:cs="Times New Roman"/>
          <w:color w:val="0070C0"/>
        </w:rPr>
        <w:t>,</w:t>
      </w:r>
      <w:r w:rsidR="00A62D00">
        <w:rPr>
          <w:rFonts w:ascii="Times New Roman" w:hAnsi="Times New Roman" w:cs="Times New Roman"/>
          <w:color w:val="0070C0"/>
        </w:rPr>
        <w:t xml:space="preserve"> we found mistakes </w:t>
      </w:r>
      <w:r w:rsidR="00210E97">
        <w:rPr>
          <w:rFonts w:ascii="Times New Roman" w:hAnsi="Times New Roman" w:cs="Times New Roman"/>
          <w:color w:val="0070C0"/>
        </w:rPr>
        <w:t xml:space="preserve">in </w:t>
      </w:r>
      <w:r w:rsidRPr="00F946F9">
        <w:rPr>
          <w:rFonts w:ascii="Times New Roman" w:hAnsi="Times New Roman" w:cs="Times New Roman"/>
          <w:color w:val="0070C0"/>
        </w:rPr>
        <w:t xml:space="preserve">the </w:t>
      </w:r>
      <w:r w:rsidR="00210E97">
        <w:rPr>
          <w:rFonts w:ascii="Times New Roman" w:hAnsi="Times New Roman" w:cs="Times New Roman"/>
          <w:color w:val="0070C0"/>
        </w:rPr>
        <w:t xml:space="preserve">sampling </w:t>
      </w:r>
      <w:r w:rsidRPr="00F946F9">
        <w:rPr>
          <w:rFonts w:ascii="Times New Roman" w:hAnsi="Times New Roman" w:cs="Times New Roman"/>
          <w:color w:val="0070C0"/>
        </w:rPr>
        <w:t xml:space="preserve">dates </w:t>
      </w:r>
      <w:r w:rsidR="00210E97">
        <w:rPr>
          <w:rFonts w:ascii="Times New Roman" w:hAnsi="Times New Roman" w:cs="Times New Roman"/>
          <w:color w:val="0070C0"/>
        </w:rPr>
        <w:t>(</w:t>
      </w:r>
      <w:r w:rsidRPr="00F946F9">
        <w:rPr>
          <w:rFonts w:ascii="Times New Roman" w:hAnsi="Times New Roman" w:cs="Times New Roman"/>
          <w:color w:val="0070C0"/>
        </w:rPr>
        <w:t>column E</w:t>
      </w:r>
      <w:r w:rsidR="00210E97">
        <w:rPr>
          <w:rFonts w:ascii="Times New Roman" w:hAnsi="Times New Roman" w:cs="Times New Roman"/>
          <w:color w:val="0070C0"/>
        </w:rPr>
        <w:t>)</w:t>
      </w:r>
      <w:r w:rsidRPr="00F946F9">
        <w:rPr>
          <w:rFonts w:ascii="Times New Roman" w:hAnsi="Times New Roman" w:cs="Times New Roman"/>
          <w:color w:val="0070C0"/>
        </w:rPr>
        <w:t xml:space="preserve"> </w:t>
      </w:r>
      <w:r w:rsidR="00210E97">
        <w:rPr>
          <w:rFonts w:ascii="Times New Roman" w:hAnsi="Times New Roman" w:cs="Times New Roman"/>
          <w:color w:val="0070C0"/>
        </w:rPr>
        <w:t>in</w:t>
      </w:r>
      <w:r w:rsidRPr="00F946F9">
        <w:rPr>
          <w:rFonts w:ascii="Times New Roman" w:hAnsi="Times New Roman" w:cs="Times New Roman"/>
          <w:color w:val="0070C0"/>
        </w:rPr>
        <w:t xml:space="preserve"> Data S1</w:t>
      </w:r>
      <w:r w:rsidR="00A62D00">
        <w:rPr>
          <w:rStyle w:val="CommentReference"/>
        </w:rPr>
        <w:t xml:space="preserve">. </w:t>
      </w:r>
      <w:r w:rsidR="00A62D00">
        <w:rPr>
          <w:rFonts w:ascii="Times New Roman" w:hAnsi="Times New Roman" w:cs="Times New Roman"/>
          <w:color w:val="0070C0"/>
        </w:rPr>
        <w:t xml:space="preserve">The metadata </w:t>
      </w:r>
      <w:r w:rsidR="00210E97">
        <w:rPr>
          <w:rFonts w:ascii="Times New Roman" w:hAnsi="Times New Roman" w:cs="Times New Roman"/>
          <w:color w:val="0070C0"/>
        </w:rPr>
        <w:t>was</w:t>
      </w:r>
      <w:r w:rsidR="00A62D00">
        <w:rPr>
          <w:rFonts w:ascii="Times New Roman" w:hAnsi="Times New Roman" w:cs="Times New Roman"/>
          <w:color w:val="0070C0"/>
        </w:rPr>
        <w:t xml:space="preserve"> corrected and</w:t>
      </w:r>
      <w:r>
        <w:rPr>
          <w:rFonts w:ascii="Times New Roman" w:hAnsi="Times New Roman" w:cs="Times New Roman"/>
          <w:color w:val="0070C0"/>
        </w:rPr>
        <w:t xml:space="preserve"> </w:t>
      </w:r>
      <w:r w:rsidR="00A62D00">
        <w:rPr>
          <w:rFonts w:ascii="Times New Roman" w:hAnsi="Times New Roman" w:cs="Times New Roman"/>
          <w:color w:val="0070C0"/>
        </w:rPr>
        <w:t>w</w:t>
      </w:r>
      <w:r>
        <w:rPr>
          <w:rFonts w:ascii="Times New Roman" w:hAnsi="Times New Roman" w:cs="Times New Roman"/>
          <w:color w:val="0070C0"/>
        </w:rPr>
        <w:t>e understand how th</w:t>
      </w:r>
      <w:r w:rsidR="00210E97">
        <w:rPr>
          <w:rFonts w:ascii="Times New Roman" w:hAnsi="Times New Roman" w:cs="Times New Roman"/>
          <w:color w:val="0070C0"/>
        </w:rPr>
        <w:t>ese</w:t>
      </w:r>
      <w:r>
        <w:rPr>
          <w:rFonts w:ascii="Times New Roman" w:hAnsi="Times New Roman" w:cs="Times New Roman"/>
          <w:color w:val="0070C0"/>
        </w:rPr>
        <w:t xml:space="preserve"> error</w:t>
      </w:r>
      <w:r w:rsidR="00210E97">
        <w:rPr>
          <w:rFonts w:ascii="Times New Roman" w:hAnsi="Times New Roman" w:cs="Times New Roman"/>
          <w:color w:val="0070C0"/>
        </w:rPr>
        <w:t>s</w:t>
      </w:r>
      <w:r>
        <w:rPr>
          <w:rFonts w:ascii="Times New Roman" w:hAnsi="Times New Roman" w:cs="Times New Roman"/>
          <w:color w:val="0070C0"/>
        </w:rPr>
        <w:t xml:space="preserve"> </w:t>
      </w:r>
      <w:r w:rsidR="00210E97">
        <w:rPr>
          <w:rFonts w:ascii="Times New Roman" w:hAnsi="Times New Roman" w:cs="Times New Roman"/>
          <w:color w:val="0070C0"/>
        </w:rPr>
        <w:t>impaired</w:t>
      </w:r>
      <w:r w:rsidR="0045683A">
        <w:rPr>
          <w:rFonts w:ascii="Times New Roman" w:hAnsi="Times New Roman" w:cs="Times New Roman"/>
          <w:color w:val="0070C0"/>
        </w:rPr>
        <w:t xml:space="preserve"> </w:t>
      </w:r>
      <w:r w:rsidR="00210E97">
        <w:rPr>
          <w:rFonts w:ascii="Times New Roman" w:hAnsi="Times New Roman" w:cs="Times New Roman"/>
          <w:color w:val="0070C0"/>
        </w:rPr>
        <w:t>the understanding of our</w:t>
      </w:r>
      <w:r>
        <w:rPr>
          <w:rFonts w:ascii="Times New Roman" w:hAnsi="Times New Roman" w:cs="Times New Roman"/>
          <w:color w:val="0070C0"/>
        </w:rPr>
        <w:t xml:space="preserve"> sampling efforts and dates.</w:t>
      </w:r>
    </w:p>
    <w:p w14:paraId="69B6C3D4" w14:textId="77777777" w:rsidR="009B79A8" w:rsidRPr="00150674" w:rsidRDefault="009B79A8" w:rsidP="000857E9">
      <w:pPr>
        <w:rPr>
          <w:rFonts w:ascii="Times New Roman" w:hAnsi="Times New Roman" w:cs="Times New Roman"/>
        </w:rPr>
      </w:pPr>
    </w:p>
    <w:p w14:paraId="12CE6A72" w14:textId="2D563C2C" w:rsidR="000857E9" w:rsidRDefault="000857E9" w:rsidP="000857E9">
      <w:pPr>
        <w:rPr>
          <w:rFonts w:ascii="Times New Roman" w:hAnsi="Times New Roman" w:cs="Times New Roman"/>
        </w:rPr>
      </w:pPr>
      <w:commentRangeStart w:id="18"/>
      <w:commentRangeStart w:id="19"/>
      <w:r w:rsidRPr="00150674">
        <w:rPr>
          <w:rFonts w:ascii="Times New Roman" w:hAnsi="Times New Roman" w:cs="Times New Roman"/>
        </w:rPr>
        <w:t xml:space="preserve">I was wondering if there is a chance or not that this wide temporal scale of sampling may have had an impact on the communities. Could you please test for this? </w:t>
      </w:r>
      <w:commentRangeEnd w:id="18"/>
      <w:r w:rsidR="00A57C03">
        <w:rPr>
          <w:rStyle w:val="CommentReference"/>
        </w:rPr>
        <w:commentReference w:id="18"/>
      </w:r>
      <w:commentRangeEnd w:id="19"/>
      <w:r w:rsidR="00322A32">
        <w:rPr>
          <w:rStyle w:val="CommentReference"/>
        </w:rPr>
        <w:commentReference w:id="19"/>
      </w:r>
      <w:commentRangeStart w:id="20"/>
      <w:r w:rsidRPr="00150674">
        <w:rPr>
          <w:rFonts w:ascii="Times New Roman" w:hAnsi="Times New Roman" w:cs="Times New Roman"/>
        </w:rPr>
        <w:t xml:space="preserve">Particularly as the August and February samples originate from two different seasons which can be drastically different in desert environments. </w:t>
      </w:r>
      <w:commentRangeEnd w:id="20"/>
      <w:r w:rsidR="00A57C03">
        <w:rPr>
          <w:rStyle w:val="CommentReference"/>
        </w:rPr>
        <w:commentReference w:id="20"/>
      </w:r>
    </w:p>
    <w:p w14:paraId="604F2DB6" w14:textId="58999521" w:rsidR="0045683A" w:rsidRDefault="0045683A" w:rsidP="000857E9">
      <w:pPr>
        <w:rPr>
          <w:rFonts w:ascii="Times New Roman" w:hAnsi="Times New Roman" w:cs="Times New Roman"/>
        </w:rPr>
      </w:pPr>
    </w:p>
    <w:p w14:paraId="39D1F5F0" w14:textId="3E8C5703" w:rsidR="0045683A" w:rsidRPr="0045683A" w:rsidRDefault="0045683A" w:rsidP="0045683A">
      <w:pPr>
        <w:rPr>
          <w:rFonts w:ascii="Times New Roman" w:hAnsi="Times New Roman" w:cs="Times New Roman"/>
          <w:color w:val="0070C0"/>
        </w:rPr>
      </w:pPr>
      <w:r>
        <w:rPr>
          <w:rStyle w:val="CommentReference"/>
        </w:rPr>
        <w:annotationRef/>
      </w:r>
      <w:r w:rsidRPr="0045683A">
        <w:rPr>
          <w:rFonts w:ascii="Times New Roman" w:hAnsi="Times New Roman" w:cs="Times New Roman"/>
          <w:color w:val="0070C0"/>
        </w:rPr>
        <w:t xml:space="preserve"> The scale of this study was such that the three major scales of diversity could not be sampled in one field season, but instead were divided into three distinct sampling efforts over three sampling seasons (i.e. three years)</w:t>
      </w:r>
      <w:r w:rsidR="00210E97">
        <w:rPr>
          <w:rFonts w:ascii="Times New Roman" w:hAnsi="Times New Roman" w:cs="Times New Roman"/>
          <w:color w:val="0070C0"/>
        </w:rPr>
        <w:t>, all in February (see above)</w:t>
      </w:r>
      <w:r w:rsidRPr="0045683A">
        <w:rPr>
          <w:rFonts w:ascii="Times New Roman" w:hAnsi="Times New Roman" w:cs="Times New Roman"/>
          <w:color w:val="0070C0"/>
        </w:rPr>
        <w:t xml:space="preserve">. It is important to note that these three study groups were processed and analyzed separately, without directly comparing them, i.e. we derive conclusions for each section independently. We did not discuss the three study groups together until the discussion, where we compare the conclusions from each distance scale to derive a </w:t>
      </w:r>
      <w:r w:rsidRPr="0045683A">
        <w:rPr>
          <w:rFonts w:ascii="Times New Roman" w:hAnsi="Times New Roman" w:cs="Times New Roman"/>
          <w:color w:val="0070C0"/>
        </w:rPr>
        <w:lastRenderedPageBreak/>
        <w:t>more universal conclusion for the whole ecosystem. The only metric for which we felt justified to compare all the samples together was the community dissimilarly changes across increasing distances (i.e. Fig. 6). We added clarification on these caveats in the opening paragraph of the results.</w:t>
      </w:r>
    </w:p>
    <w:p w14:paraId="33D7ED21" w14:textId="56E5AEB4" w:rsidR="0045683A" w:rsidRPr="0045683A" w:rsidRDefault="0045683A" w:rsidP="0045683A">
      <w:pPr>
        <w:pStyle w:val="CommentText"/>
        <w:rPr>
          <w:rFonts w:ascii="Times New Roman" w:hAnsi="Times New Roman" w:cs="Times New Roman"/>
          <w:color w:val="0070C0"/>
        </w:rPr>
      </w:pPr>
      <w:r w:rsidRPr="0045683A">
        <w:rPr>
          <w:rFonts w:ascii="Times New Roman" w:hAnsi="Times New Roman" w:cs="Times New Roman"/>
          <w:color w:val="0070C0"/>
          <w:u w:val="single"/>
        </w:rPr>
        <w:t>All three sampling efforts were done in February</w:t>
      </w:r>
      <w:r w:rsidRPr="0045683A">
        <w:rPr>
          <w:rFonts w:ascii="Times New Roman" w:hAnsi="Times New Roman" w:cs="Times New Roman"/>
          <w:color w:val="0070C0"/>
        </w:rPr>
        <w:t xml:space="preserve"> – see above. We apologize for the mistakes in Data S1.</w:t>
      </w:r>
    </w:p>
    <w:p w14:paraId="760D05D9" w14:textId="77777777" w:rsidR="00A57C03" w:rsidRPr="00150674" w:rsidRDefault="00A57C03" w:rsidP="000857E9">
      <w:pPr>
        <w:rPr>
          <w:rFonts w:ascii="Times New Roman" w:hAnsi="Times New Roman" w:cs="Times New Roman"/>
        </w:rPr>
      </w:pPr>
    </w:p>
    <w:p w14:paraId="13D64652" w14:textId="6BD54756" w:rsidR="000857E9" w:rsidRDefault="000857E9" w:rsidP="000857E9">
      <w:pPr>
        <w:rPr>
          <w:rFonts w:ascii="Times New Roman" w:hAnsi="Times New Roman" w:cs="Times New Roman"/>
        </w:rPr>
      </w:pPr>
      <w:commentRangeStart w:id="21"/>
      <w:commentRangeStart w:id="22"/>
      <w:r w:rsidRPr="00150674">
        <w:rPr>
          <w:rFonts w:ascii="Times New Roman" w:hAnsi="Times New Roman" w:cs="Times New Roman"/>
        </w:rPr>
        <w:t>L120: the nodules were stored in the dark. Can this have an impact on the abundance of photosynthetic organisms?</w:t>
      </w:r>
      <w:commentRangeEnd w:id="21"/>
      <w:r w:rsidR="00BC30B9">
        <w:rPr>
          <w:rStyle w:val="CommentReference"/>
        </w:rPr>
        <w:commentReference w:id="21"/>
      </w:r>
      <w:commentRangeEnd w:id="22"/>
      <w:r w:rsidR="00633CE6">
        <w:rPr>
          <w:rStyle w:val="CommentReference"/>
        </w:rPr>
        <w:commentReference w:id="22"/>
      </w:r>
    </w:p>
    <w:p w14:paraId="701E8C33" w14:textId="5EF57856" w:rsidR="0045683A" w:rsidRDefault="0045683A" w:rsidP="000857E9">
      <w:pPr>
        <w:rPr>
          <w:rFonts w:ascii="Times New Roman" w:hAnsi="Times New Roman" w:cs="Times New Roman"/>
        </w:rPr>
      </w:pPr>
    </w:p>
    <w:p w14:paraId="0A16662B" w14:textId="5040BB79" w:rsidR="0045683A" w:rsidRPr="0045683A" w:rsidRDefault="0045683A" w:rsidP="0045683A">
      <w:pPr>
        <w:jc w:val="both"/>
        <w:rPr>
          <w:rFonts w:ascii="Times New Roman" w:hAnsi="Times New Roman" w:cs="Times New Roman"/>
          <w:color w:val="0070C0"/>
        </w:rPr>
      </w:pPr>
      <w:r w:rsidRPr="00EC05E0">
        <w:rPr>
          <w:rFonts w:ascii="Times New Roman" w:hAnsi="Times New Roman" w:cs="Times New Roman"/>
          <w:color w:val="0070C0"/>
        </w:rPr>
        <w:t xml:space="preserve">All nodules were stored in a dark dry location to prevent nucleic acid degradation. There is no reason to believe that the DNA from photosynthetic organisms might be more liable to degradation </w:t>
      </w:r>
      <w:r w:rsidR="000609B2" w:rsidRPr="00EC05E0">
        <w:rPr>
          <w:rFonts w:ascii="Times New Roman" w:hAnsi="Times New Roman" w:cs="Times New Roman"/>
          <w:color w:val="0070C0"/>
        </w:rPr>
        <w:t>under those conditions.</w:t>
      </w:r>
    </w:p>
    <w:p w14:paraId="14F1F288" w14:textId="20F1FFEF" w:rsidR="00E83E6B" w:rsidRDefault="00E83E6B" w:rsidP="000857E9">
      <w:pPr>
        <w:rPr>
          <w:rFonts w:ascii="Times New Roman" w:hAnsi="Times New Roman" w:cs="Times New Roman"/>
        </w:rPr>
      </w:pPr>
    </w:p>
    <w:p w14:paraId="0987351E" w14:textId="77777777" w:rsidR="00901270" w:rsidRPr="00150674" w:rsidRDefault="00901270" w:rsidP="000857E9">
      <w:pPr>
        <w:rPr>
          <w:rFonts w:ascii="Times New Roman" w:hAnsi="Times New Roman" w:cs="Times New Roman"/>
        </w:rPr>
      </w:pPr>
    </w:p>
    <w:p w14:paraId="1E548664" w14:textId="5E64E22E" w:rsidR="000857E9" w:rsidRDefault="000857E9" w:rsidP="000857E9">
      <w:pPr>
        <w:rPr>
          <w:rFonts w:ascii="Times New Roman" w:hAnsi="Times New Roman" w:cs="Times New Roman"/>
        </w:rPr>
      </w:pPr>
      <w:commentRangeStart w:id="23"/>
      <w:r w:rsidRPr="00150674">
        <w:rPr>
          <w:rFonts w:ascii="Times New Roman" w:hAnsi="Times New Roman" w:cs="Times New Roman"/>
        </w:rPr>
        <w:t xml:space="preserve">L136: It’s at the beginning of this section that it should be specified that light transmission measurements </w:t>
      </w:r>
      <w:proofErr w:type="gramStart"/>
      <w:r w:rsidRPr="00150674">
        <w:rPr>
          <w:rFonts w:ascii="Times New Roman" w:hAnsi="Times New Roman" w:cs="Times New Roman"/>
        </w:rPr>
        <w:t>was</w:t>
      </w:r>
      <w:proofErr w:type="gramEnd"/>
      <w:r w:rsidRPr="00150674">
        <w:rPr>
          <w:rFonts w:ascii="Times New Roman" w:hAnsi="Times New Roman" w:cs="Times New Roman"/>
        </w:rPr>
        <w:t xml:space="preserve"> performed in the lab. L151 is too late. </w:t>
      </w:r>
      <w:commentRangeEnd w:id="23"/>
      <w:r w:rsidR="008379E5">
        <w:rPr>
          <w:rStyle w:val="CommentReference"/>
        </w:rPr>
        <w:commentReference w:id="23"/>
      </w:r>
      <w:commentRangeStart w:id="24"/>
      <w:r w:rsidRPr="00150674">
        <w:rPr>
          <w:rFonts w:ascii="Times New Roman" w:hAnsi="Times New Roman" w:cs="Times New Roman"/>
        </w:rPr>
        <w:t>On that note, in the supp material maybe, a picture of the setup could be a good addition. I’m just mentioning this as I found it a bit difficult to follow how it was performed (I’m obviously not a specialist).</w:t>
      </w:r>
      <w:commentRangeEnd w:id="24"/>
      <w:r w:rsidR="002C2B92">
        <w:rPr>
          <w:rStyle w:val="CommentReference"/>
        </w:rPr>
        <w:commentReference w:id="24"/>
      </w:r>
    </w:p>
    <w:p w14:paraId="2AF1DE62" w14:textId="77777777" w:rsidR="000609B2" w:rsidRDefault="000609B2" w:rsidP="000857E9">
      <w:pPr>
        <w:rPr>
          <w:rFonts w:ascii="Times New Roman" w:hAnsi="Times New Roman" w:cs="Times New Roman"/>
        </w:rPr>
      </w:pPr>
    </w:p>
    <w:p w14:paraId="5F45D4A7" w14:textId="095773E9" w:rsidR="000609B2" w:rsidRPr="000609B2" w:rsidRDefault="000609B2" w:rsidP="000857E9">
      <w:pPr>
        <w:rPr>
          <w:rFonts w:ascii="Times New Roman" w:hAnsi="Times New Roman" w:cs="Times New Roman"/>
          <w:color w:val="0070C0"/>
        </w:rPr>
      </w:pPr>
      <w:r>
        <w:rPr>
          <w:rFonts w:ascii="Times New Roman" w:hAnsi="Times New Roman" w:cs="Times New Roman"/>
          <w:color w:val="0070C0"/>
        </w:rPr>
        <w:t>This was added</w:t>
      </w:r>
      <w:r w:rsidRPr="000609B2">
        <w:rPr>
          <w:rFonts w:ascii="Times New Roman" w:hAnsi="Times New Roman" w:cs="Times New Roman"/>
          <w:color w:val="0070C0"/>
        </w:rPr>
        <w:t xml:space="preserve"> at the beginning of the section.</w:t>
      </w:r>
      <w:r w:rsidR="00EC05E0">
        <w:rPr>
          <w:rFonts w:ascii="Times New Roman" w:hAnsi="Times New Roman" w:cs="Times New Roman"/>
          <w:color w:val="0070C0"/>
        </w:rPr>
        <w:t xml:space="preserve"> </w:t>
      </w:r>
      <w:commentRangeStart w:id="25"/>
      <w:r w:rsidR="00EC05E0" w:rsidRPr="00EC05E0">
        <w:rPr>
          <w:rFonts w:ascii="Times New Roman" w:hAnsi="Times New Roman" w:cs="Times New Roman"/>
          <w:color w:val="0070C0"/>
          <w:highlight w:val="green"/>
        </w:rPr>
        <w:t>A photo of the experimental set up was added in supp</w:t>
      </w:r>
      <w:ins w:id="26" w:author="Gherman Uritskiy" w:date="2020-09-08T11:22:00Z">
        <w:r w:rsidR="007C6D47">
          <w:rPr>
            <w:rFonts w:ascii="Times New Roman" w:hAnsi="Times New Roman" w:cs="Times New Roman"/>
            <w:color w:val="0070C0"/>
            <w:highlight w:val="green"/>
          </w:rPr>
          <w:t>lementary</w:t>
        </w:r>
      </w:ins>
      <w:r w:rsidR="00EC05E0" w:rsidRPr="00EC05E0">
        <w:rPr>
          <w:rFonts w:ascii="Times New Roman" w:hAnsi="Times New Roman" w:cs="Times New Roman"/>
          <w:color w:val="0070C0"/>
          <w:highlight w:val="green"/>
        </w:rPr>
        <w:t xml:space="preserve"> material.</w:t>
      </w:r>
      <w:commentRangeEnd w:id="25"/>
      <w:r w:rsidR="00AD615D">
        <w:rPr>
          <w:rStyle w:val="CommentReference"/>
        </w:rPr>
        <w:commentReference w:id="25"/>
      </w:r>
    </w:p>
    <w:p w14:paraId="2BB47290" w14:textId="77777777" w:rsidR="000857E9" w:rsidRDefault="000857E9" w:rsidP="000857E9">
      <w:pPr>
        <w:rPr>
          <w:rFonts w:ascii="Times New Roman" w:hAnsi="Times New Roman" w:cs="Times New Roman"/>
        </w:rPr>
      </w:pPr>
    </w:p>
    <w:p w14:paraId="6BA5D19B" w14:textId="77777777" w:rsidR="00ED750F" w:rsidRPr="00150674" w:rsidRDefault="00ED750F" w:rsidP="000857E9">
      <w:pPr>
        <w:rPr>
          <w:rFonts w:ascii="Times New Roman" w:hAnsi="Times New Roman" w:cs="Times New Roman"/>
        </w:rPr>
      </w:pPr>
    </w:p>
    <w:p w14:paraId="449BB5AF" w14:textId="77777777" w:rsidR="000857E9" w:rsidRPr="00EC05E0" w:rsidRDefault="000857E9" w:rsidP="000857E9">
      <w:pPr>
        <w:rPr>
          <w:rFonts w:ascii="Times New Roman" w:hAnsi="Times New Roman" w:cs="Times New Roman"/>
          <w:b/>
          <w:color w:val="000000" w:themeColor="text1"/>
        </w:rPr>
      </w:pPr>
      <w:r w:rsidRPr="00EC05E0">
        <w:rPr>
          <w:rFonts w:ascii="Times New Roman" w:hAnsi="Times New Roman" w:cs="Times New Roman"/>
          <w:b/>
          <w:color w:val="000000" w:themeColor="text1"/>
        </w:rPr>
        <w:t>Results</w:t>
      </w:r>
    </w:p>
    <w:p w14:paraId="2495DD55" w14:textId="0813E673" w:rsidR="000857E9" w:rsidRDefault="000857E9" w:rsidP="000857E9">
      <w:pPr>
        <w:rPr>
          <w:rFonts w:ascii="Times New Roman" w:hAnsi="Times New Roman" w:cs="Times New Roman"/>
        </w:rPr>
      </w:pPr>
      <w:r w:rsidRPr="00150674">
        <w:rPr>
          <w:rFonts w:ascii="Times New Roman" w:hAnsi="Times New Roman" w:cs="Times New Roman"/>
        </w:rPr>
        <w:t>As a general remark, I find that some section/sentences could be moved to the mat/met (</w:t>
      </w:r>
      <w:commentRangeStart w:id="27"/>
      <w:proofErr w:type="spellStart"/>
      <w:r w:rsidRPr="00150674">
        <w:rPr>
          <w:rFonts w:ascii="Times New Roman" w:hAnsi="Times New Roman" w:cs="Times New Roman"/>
        </w:rPr>
        <w:t>eg</w:t>
      </w:r>
      <w:proofErr w:type="spellEnd"/>
      <w:r w:rsidRPr="00150674">
        <w:rPr>
          <w:rFonts w:ascii="Times New Roman" w:hAnsi="Times New Roman" w:cs="Times New Roman"/>
        </w:rPr>
        <w:t>: L30-305</w:t>
      </w:r>
      <w:commentRangeEnd w:id="27"/>
      <w:r w:rsidR="0071092B">
        <w:rPr>
          <w:rStyle w:val="CommentReference"/>
        </w:rPr>
        <w:commentReference w:id="27"/>
      </w:r>
      <w:r w:rsidRPr="00150674">
        <w:rPr>
          <w:rFonts w:ascii="Times New Roman" w:hAnsi="Times New Roman" w:cs="Times New Roman"/>
        </w:rPr>
        <w:t xml:space="preserve">). So this should be checked for. </w:t>
      </w:r>
    </w:p>
    <w:p w14:paraId="7E7C7B4D" w14:textId="136420C1" w:rsidR="005B2829" w:rsidRDefault="005B2829" w:rsidP="000857E9">
      <w:pPr>
        <w:rPr>
          <w:rFonts w:ascii="Times New Roman" w:hAnsi="Times New Roman" w:cs="Times New Roman"/>
        </w:rPr>
      </w:pPr>
    </w:p>
    <w:p w14:paraId="0349509A" w14:textId="790A7221" w:rsidR="005B2829" w:rsidRPr="004F44C0" w:rsidRDefault="004F44C0" w:rsidP="004F44C0">
      <w:pPr>
        <w:rPr>
          <w:rFonts w:ascii="Times New Roman" w:hAnsi="Times New Roman" w:cs="Times New Roman"/>
          <w:color w:val="0070C0"/>
        </w:rPr>
      </w:pPr>
      <w:r w:rsidRPr="004F44C0">
        <w:rPr>
          <w:rFonts w:ascii="Times New Roman" w:hAnsi="Times New Roman" w:cs="Times New Roman"/>
          <w:color w:val="0070C0"/>
        </w:rPr>
        <w:t xml:space="preserve">This section was moved to </w:t>
      </w:r>
      <w:ins w:id="28" w:author="Gherman Uritskiy" w:date="2020-09-08T11:23:00Z">
        <w:r w:rsidR="007C6D47">
          <w:rPr>
            <w:rFonts w:ascii="Times New Roman" w:hAnsi="Times New Roman" w:cs="Times New Roman"/>
            <w:color w:val="0070C0"/>
          </w:rPr>
          <w:t>M</w:t>
        </w:r>
      </w:ins>
      <w:del w:id="29" w:author="Gherman Uritskiy" w:date="2020-09-08T11:23:00Z">
        <w:r w:rsidRPr="004F44C0" w:rsidDel="007C6D47">
          <w:rPr>
            <w:rFonts w:ascii="Times New Roman" w:hAnsi="Times New Roman" w:cs="Times New Roman"/>
            <w:color w:val="0070C0"/>
          </w:rPr>
          <w:delText>m</w:delText>
        </w:r>
      </w:del>
      <w:r w:rsidRPr="004F44C0">
        <w:rPr>
          <w:rFonts w:ascii="Times New Roman" w:hAnsi="Times New Roman" w:cs="Times New Roman"/>
          <w:color w:val="0070C0"/>
        </w:rPr>
        <w:t>at</w:t>
      </w:r>
      <w:ins w:id="30" w:author="Gherman Uritskiy" w:date="2020-09-08T11:23:00Z">
        <w:r w:rsidR="007C6D47">
          <w:rPr>
            <w:rFonts w:ascii="Times New Roman" w:hAnsi="Times New Roman" w:cs="Times New Roman"/>
            <w:color w:val="0070C0"/>
          </w:rPr>
          <w:t xml:space="preserve">erials and </w:t>
        </w:r>
      </w:ins>
      <w:del w:id="31" w:author="Gherman Uritskiy" w:date="2020-09-08T11:23:00Z">
        <w:r w:rsidRPr="004F44C0" w:rsidDel="007C6D47">
          <w:rPr>
            <w:rFonts w:ascii="Times New Roman" w:hAnsi="Times New Roman" w:cs="Times New Roman"/>
            <w:color w:val="0070C0"/>
          </w:rPr>
          <w:delText>/</w:delText>
        </w:r>
      </w:del>
      <w:ins w:id="32" w:author="Gherman Uritskiy" w:date="2020-09-08T11:23:00Z">
        <w:r w:rsidR="007C6D47">
          <w:rPr>
            <w:rFonts w:ascii="Times New Roman" w:hAnsi="Times New Roman" w:cs="Times New Roman"/>
            <w:color w:val="0070C0"/>
          </w:rPr>
          <w:t>M</w:t>
        </w:r>
      </w:ins>
      <w:del w:id="33" w:author="Gherman Uritskiy" w:date="2020-09-08T11:23:00Z">
        <w:r w:rsidRPr="004F44C0" w:rsidDel="007C6D47">
          <w:rPr>
            <w:rFonts w:ascii="Times New Roman" w:hAnsi="Times New Roman" w:cs="Times New Roman"/>
            <w:color w:val="0070C0"/>
          </w:rPr>
          <w:delText>m</w:delText>
        </w:r>
      </w:del>
      <w:r w:rsidRPr="004F44C0">
        <w:rPr>
          <w:rFonts w:ascii="Times New Roman" w:hAnsi="Times New Roman" w:cs="Times New Roman"/>
          <w:color w:val="0070C0"/>
        </w:rPr>
        <w:t>et</w:t>
      </w:r>
      <w:ins w:id="34" w:author="Gherman Uritskiy" w:date="2020-09-08T11:23:00Z">
        <w:r w:rsidR="007C6D47">
          <w:rPr>
            <w:rFonts w:ascii="Times New Roman" w:hAnsi="Times New Roman" w:cs="Times New Roman"/>
            <w:color w:val="0070C0"/>
          </w:rPr>
          <w:t>hods</w:t>
        </w:r>
      </w:ins>
      <w:r w:rsidRPr="004F44C0">
        <w:rPr>
          <w:rFonts w:ascii="Times New Roman" w:hAnsi="Times New Roman" w:cs="Times New Roman"/>
          <w:color w:val="0070C0"/>
        </w:rPr>
        <w:t xml:space="preserve">. However, </w:t>
      </w:r>
      <w:r w:rsidR="005B2829" w:rsidRPr="004F44C0">
        <w:rPr>
          <w:rFonts w:ascii="Times New Roman" w:hAnsi="Times New Roman" w:cs="Times New Roman"/>
          <w:color w:val="0070C0"/>
        </w:rPr>
        <w:t xml:space="preserve">because of the complexity of </w:t>
      </w:r>
      <w:r w:rsidRPr="004F44C0">
        <w:rPr>
          <w:rFonts w:ascii="Times New Roman" w:hAnsi="Times New Roman" w:cs="Times New Roman"/>
          <w:color w:val="0070C0"/>
        </w:rPr>
        <w:t>our</w:t>
      </w:r>
      <w:r w:rsidR="005B2829" w:rsidRPr="004F44C0">
        <w:rPr>
          <w:rFonts w:ascii="Times New Roman" w:hAnsi="Times New Roman" w:cs="Times New Roman"/>
          <w:color w:val="0070C0"/>
        </w:rPr>
        <w:t xml:space="preserve"> sampling </w:t>
      </w:r>
      <w:r w:rsidRPr="004F44C0">
        <w:rPr>
          <w:rFonts w:ascii="Times New Roman" w:hAnsi="Times New Roman" w:cs="Times New Roman"/>
          <w:color w:val="0070C0"/>
        </w:rPr>
        <w:t xml:space="preserve">strategy and the multiple scales of diversity we are addressing, </w:t>
      </w:r>
      <w:r w:rsidR="005B2829" w:rsidRPr="004F44C0">
        <w:rPr>
          <w:rFonts w:ascii="Times New Roman" w:hAnsi="Times New Roman" w:cs="Times New Roman"/>
          <w:color w:val="0070C0"/>
        </w:rPr>
        <w:t xml:space="preserve">we think that </w:t>
      </w:r>
      <w:r w:rsidRPr="004F44C0">
        <w:rPr>
          <w:rFonts w:ascii="Times New Roman" w:hAnsi="Times New Roman" w:cs="Times New Roman"/>
          <w:color w:val="0070C0"/>
        </w:rPr>
        <w:t>reminding the reader of our</w:t>
      </w:r>
      <w:r w:rsidR="005B2829" w:rsidRPr="004F44C0">
        <w:rPr>
          <w:rFonts w:ascii="Times New Roman" w:hAnsi="Times New Roman" w:cs="Times New Roman"/>
          <w:color w:val="0070C0"/>
        </w:rPr>
        <w:t xml:space="preserve"> experimental approach </w:t>
      </w:r>
      <w:r w:rsidRPr="004F44C0">
        <w:rPr>
          <w:rFonts w:ascii="Times New Roman" w:hAnsi="Times New Roman" w:cs="Times New Roman"/>
          <w:color w:val="0070C0"/>
        </w:rPr>
        <w:t>is beneficial to his/her understanding of the results.</w:t>
      </w:r>
    </w:p>
    <w:p w14:paraId="167A07D1" w14:textId="628AA77A" w:rsidR="00EC05E0" w:rsidRDefault="00EC05E0" w:rsidP="000857E9">
      <w:pPr>
        <w:rPr>
          <w:rFonts w:ascii="Times New Roman" w:hAnsi="Times New Roman" w:cs="Times New Roman"/>
        </w:rPr>
      </w:pPr>
    </w:p>
    <w:p w14:paraId="0E94924C" w14:textId="77777777" w:rsidR="0071092B" w:rsidRPr="00150674" w:rsidRDefault="0071092B" w:rsidP="000857E9">
      <w:pPr>
        <w:rPr>
          <w:rFonts w:ascii="Times New Roman" w:hAnsi="Times New Roman" w:cs="Times New Roman"/>
        </w:rPr>
      </w:pPr>
    </w:p>
    <w:p w14:paraId="7D1BCF16" w14:textId="2FDED2F7" w:rsidR="000857E9" w:rsidRPr="00150674" w:rsidRDefault="000857E9" w:rsidP="000857E9">
      <w:pPr>
        <w:rPr>
          <w:rFonts w:ascii="Times New Roman" w:hAnsi="Times New Roman" w:cs="Times New Roman"/>
        </w:rPr>
      </w:pPr>
      <w:commentRangeStart w:id="35"/>
      <w:commentRangeStart w:id="36"/>
      <w:r w:rsidRPr="00150674">
        <w:rPr>
          <w:rFonts w:ascii="Times New Roman" w:hAnsi="Times New Roman" w:cs="Times New Roman"/>
        </w:rPr>
        <w:t xml:space="preserve">Also, I generally found that the authors tried to “squeeze” their data to the maximum to show something. And to my point of view, this is the weakness of the paper. At one point, it made me doubt about the results. This is why after thinking about it for quite some time (sorry again for the delay), I have btw decided not to comment as yet on the discussion. So this is something to be taken into account in the next version. I would recommend therefore to only use one (and only one). For ex: what is the conclusion of </w:t>
      </w:r>
      <w:commentRangeStart w:id="37"/>
      <w:r w:rsidRPr="00150674">
        <w:rPr>
          <w:rFonts w:ascii="Times New Roman" w:hAnsi="Times New Roman" w:cs="Times New Roman"/>
        </w:rPr>
        <w:t>L410-413</w:t>
      </w:r>
      <w:commentRangeEnd w:id="37"/>
      <w:r w:rsidR="00ED750F">
        <w:rPr>
          <w:rStyle w:val="CommentReference"/>
        </w:rPr>
        <w:commentReference w:id="37"/>
      </w:r>
      <w:r w:rsidRPr="00150674">
        <w:rPr>
          <w:rFonts w:ascii="Times New Roman" w:hAnsi="Times New Roman" w:cs="Times New Roman"/>
        </w:rPr>
        <w:t>?</w:t>
      </w:r>
      <w:commentRangeEnd w:id="35"/>
      <w:r w:rsidR="006D0DB1">
        <w:rPr>
          <w:rStyle w:val="CommentReference"/>
        </w:rPr>
        <w:commentReference w:id="35"/>
      </w:r>
      <w:commentRangeEnd w:id="36"/>
      <w:r w:rsidR="00720E58">
        <w:rPr>
          <w:rStyle w:val="CommentReference"/>
        </w:rPr>
        <w:commentReference w:id="36"/>
      </w:r>
    </w:p>
    <w:p w14:paraId="2EE479CD" w14:textId="16A4113F" w:rsidR="000857E9" w:rsidRDefault="000857E9" w:rsidP="000857E9">
      <w:pPr>
        <w:rPr>
          <w:rFonts w:ascii="Times New Roman" w:hAnsi="Times New Roman" w:cs="Times New Roman"/>
        </w:rPr>
      </w:pPr>
    </w:p>
    <w:p w14:paraId="0E6B8B0C" w14:textId="4A555F78" w:rsidR="00686E4C" w:rsidRPr="009F32C4" w:rsidRDefault="009F32C4" w:rsidP="000857E9">
      <w:pPr>
        <w:rPr>
          <w:rFonts w:ascii="Times New Roman" w:hAnsi="Times New Roman" w:cs="Times New Roman"/>
          <w:color w:val="0070C0"/>
        </w:rPr>
      </w:pPr>
      <w:r w:rsidRPr="009F32C4">
        <w:rPr>
          <w:rFonts w:ascii="Times New Roman" w:hAnsi="Times New Roman" w:cs="Times New Roman"/>
          <w:color w:val="0070C0"/>
        </w:rPr>
        <w:t>Sorry</w:t>
      </w:r>
      <w:ins w:id="38" w:author="Gherman Uritskiy" w:date="2020-09-08T11:23:00Z">
        <w:r w:rsidR="00586624">
          <w:rPr>
            <w:rFonts w:ascii="Times New Roman" w:hAnsi="Times New Roman" w:cs="Times New Roman"/>
            <w:color w:val="0070C0"/>
          </w:rPr>
          <w:t>,</w:t>
        </w:r>
      </w:ins>
      <w:r w:rsidRPr="009F32C4">
        <w:rPr>
          <w:rFonts w:ascii="Times New Roman" w:hAnsi="Times New Roman" w:cs="Times New Roman"/>
          <w:color w:val="0070C0"/>
        </w:rPr>
        <w:t xml:space="preserve"> but we do not understand what the reviewer means by “I would recommend therefore to only use one (and only one)”and therefore cannot reply to that comment.</w:t>
      </w:r>
    </w:p>
    <w:p w14:paraId="0018E463" w14:textId="0E879EB2" w:rsidR="009F32C4" w:rsidRDefault="009F32C4" w:rsidP="009F32C4">
      <w:pPr>
        <w:pStyle w:val="CommentText"/>
        <w:rPr>
          <w:rFonts w:ascii="Times New Roman" w:hAnsi="Times New Roman" w:cs="Times New Roman"/>
          <w:color w:val="0070C0"/>
        </w:rPr>
      </w:pPr>
      <w:r w:rsidRPr="009F32C4">
        <w:rPr>
          <w:rFonts w:ascii="Times New Roman" w:hAnsi="Times New Roman" w:cs="Times New Roman"/>
          <w:color w:val="0070C0"/>
        </w:rPr>
        <w:t xml:space="preserve">Regarding the data in L410-413, it is an important bit of data that is not overlooked, but adds to the conclusions we draw in the discussion. </w:t>
      </w:r>
    </w:p>
    <w:p w14:paraId="03DFB942" w14:textId="77777777" w:rsidR="009F32C4" w:rsidRPr="009F32C4" w:rsidRDefault="009F32C4" w:rsidP="009F32C4">
      <w:pPr>
        <w:pStyle w:val="CommentText"/>
        <w:rPr>
          <w:rFonts w:ascii="Times New Roman" w:hAnsi="Times New Roman" w:cs="Times New Roman"/>
          <w:color w:val="0070C0"/>
        </w:rPr>
      </w:pPr>
    </w:p>
    <w:p w14:paraId="0E217C3A" w14:textId="77777777" w:rsidR="000857E9" w:rsidRDefault="000857E9" w:rsidP="000857E9">
      <w:pPr>
        <w:rPr>
          <w:rFonts w:ascii="Times New Roman" w:hAnsi="Times New Roman" w:cs="Times New Roman"/>
        </w:rPr>
      </w:pPr>
      <w:commentRangeStart w:id="39"/>
      <w:r w:rsidRPr="00150674">
        <w:rPr>
          <w:rFonts w:ascii="Times New Roman" w:hAnsi="Times New Roman" w:cs="Times New Roman"/>
        </w:rPr>
        <w:lastRenderedPageBreak/>
        <w:t xml:space="preserve">L250-256: Please remind here the number of samples used for each. </w:t>
      </w:r>
      <w:commentRangeEnd w:id="39"/>
      <w:r w:rsidR="00ED750F">
        <w:rPr>
          <w:rStyle w:val="CommentReference"/>
        </w:rPr>
        <w:commentReference w:id="39"/>
      </w:r>
      <w:commentRangeStart w:id="40"/>
      <w:commentRangeStart w:id="41"/>
      <w:r w:rsidRPr="00150674">
        <w:rPr>
          <w:rFonts w:ascii="Times New Roman" w:hAnsi="Times New Roman" w:cs="Times New Roman"/>
        </w:rPr>
        <w:t>I must also here mention that I was expecting some distance-decay type of analyses and was surprised not to. That could be a very powerful approach given the sampling strategy that covers from cm to many km of distances. I would really advise the authors to perform such analyses.</w:t>
      </w:r>
      <w:commentRangeEnd w:id="40"/>
      <w:r w:rsidR="00ED750F">
        <w:rPr>
          <w:rStyle w:val="CommentReference"/>
        </w:rPr>
        <w:commentReference w:id="40"/>
      </w:r>
      <w:commentRangeEnd w:id="41"/>
      <w:r w:rsidR="00720E58">
        <w:rPr>
          <w:rStyle w:val="CommentReference"/>
        </w:rPr>
        <w:commentReference w:id="41"/>
      </w:r>
    </w:p>
    <w:p w14:paraId="28DB9CC6" w14:textId="241F5D68" w:rsidR="00686E4C" w:rsidRDefault="00686E4C" w:rsidP="000857E9">
      <w:pPr>
        <w:rPr>
          <w:rFonts w:ascii="Times New Roman" w:hAnsi="Times New Roman" w:cs="Times New Roman"/>
        </w:rPr>
      </w:pPr>
    </w:p>
    <w:p w14:paraId="624F3206" w14:textId="14AA08B9" w:rsidR="00686E4C" w:rsidRDefault="00686E4C" w:rsidP="000857E9">
      <w:pPr>
        <w:rPr>
          <w:rFonts w:ascii="Times New Roman" w:hAnsi="Times New Roman" w:cs="Times New Roman"/>
          <w:color w:val="0070C0"/>
        </w:rPr>
      </w:pPr>
      <w:r>
        <w:rPr>
          <w:rFonts w:ascii="Times New Roman" w:hAnsi="Times New Roman" w:cs="Times New Roman"/>
          <w:color w:val="0070C0"/>
        </w:rPr>
        <w:t>Number of samples were added.</w:t>
      </w:r>
    </w:p>
    <w:p w14:paraId="5A1D579B" w14:textId="77777777" w:rsidR="00686E4C" w:rsidRDefault="00686E4C" w:rsidP="000857E9">
      <w:pPr>
        <w:rPr>
          <w:rFonts w:ascii="Times New Roman" w:hAnsi="Times New Roman" w:cs="Times New Roman"/>
          <w:color w:val="0070C0"/>
        </w:rPr>
      </w:pPr>
    </w:p>
    <w:p w14:paraId="477E6A9D" w14:textId="38D2BAFF" w:rsidR="00686E4C" w:rsidRPr="00686E4C" w:rsidRDefault="00686E4C" w:rsidP="000857E9">
      <w:pPr>
        <w:rPr>
          <w:rFonts w:ascii="Times New Roman" w:hAnsi="Times New Roman" w:cs="Times New Roman"/>
          <w:color w:val="0070C0"/>
        </w:rPr>
      </w:pPr>
      <w:r w:rsidRPr="00686E4C">
        <w:rPr>
          <w:rFonts w:ascii="Times New Roman" w:hAnsi="Times New Roman" w:cs="Times New Roman"/>
          <w:color w:val="0070C0"/>
        </w:rPr>
        <w:t>Because the three major sampling efforts were conducted in three different years, we cannot collectively analyze them in a conventional distance decay analysis as a certain amount of year-to-year variation is expected. Instead, we made sure to process, analyze, and compare the three groups of sample</w:t>
      </w:r>
      <w:r w:rsidR="009F32C4">
        <w:rPr>
          <w:rFonts w:ascii="Times New Roman" w:hAnsi="Times New Roman" w:cs="Times New Roman"/>
          <w:color w:val="0070C0"/>
        </w:rPr>
        <w:t>s</w:t>
      </w:r>
      <w:r w:rsidRPr="00686E4C">
        <w:rPr>
          <w:rFonts w:ascii="Times New Roman" w:hAnsi="Times New Roman" w:cs="Times New Roman"/>
          <w:color w:val="0070C0"/>
        </w:rPr>
        <w:t xml:space="preserve"> only within themselves, and derive independent conclusions. We added clarification on this at the beginning of the Results section, and also clearly outlined this in the Methods. The only analysis in which we felt justified comparing all three sample groups together was in Fig. 6, where we compared intra-site dissimilarity metrics between the different scales.</w:t>
      </w:r>
    </w:p>
    <w:p w14:paraId="508A7B37" w14:textId="77777777" w:rsidR="00ED750F" w:rsidRPr="00150674" w:rsidRDefault="00ED750F" w:rsidP="000857E9">
      <w:pPr>
        <w:rPr>
          <w:rFonts w:ascii="Times New Roman" w:hAnsi="Times New Roman" w:cs="Times New Roman"/>
        </w:rPr>
      </w:pPr>
    </w:p>
    <w:p w14:paraId="35A76CE0" w14:textId="32B6AA34" w:rsidR="000857E9" w:rsidRDefault="000857E9" w:rsidP="000857E9">
      <w:pPr>
        <w:rPr>
          <w:rFonts w:ascii="Times New Roman" w:hAnsi="Times New Roman" w:cs="Times New Roman"/>
        </w:rPr>
      </w:pPr>
      <w:commentRangeStart w:id="42"/>
      <w:r w:rsidRPr="00150674">
        <w:rPr>
          <w:rFonts w:ascii="Times New Roman" w:hAnsi="Times New Roman" w:cs="Times New Roman"/>
        </w:rPr>
        <w:t>L300: subset ? n=?</w:t>
      </w:r>
      <w:commentRangeEnd w:id="42"/>
      <w:r w:rsidR="00F42849">
        <w:rPr>
          <w:rStyle w:val="CommentReference"/>
        </w:rPr>
        <w:commentReference w:id="42"/>
      </w:r>
    </w:p>
    <w:p w14:paraId="6AA12CC5" w14:textId="77777777" w:rsidR="00686E4C" w:rsidRDefault="00686E4C" w:rsidP="000857E9">
      <w:pPr>
        <w:rPr>
          <w:rFonts w:ascii="Times New Roman" w:hAnsi="Times New Roman" w:cs="Times New Roman"/>
        </w:rPr>
      </w:pPr>
    </w:p>
    <w:p w14:paraId="24AC5F04" w14:textId="1485C347" w:rsidR="00686E4C" w:rsidRPr="00686E4C" w:rsidRDefault="00686E4C" w:rsidP="000857E9">
      <w:pPr>
        <w:rPr>
          <w:rFonts w:ascii="Times New Roman" w:hAnsi="Times New Roman" w:cs="Times New Roman"/>
          <w:color w:val="0070C0"/>
        </w:rPr>
      </w:pPr>
      <w:r w:rsidRPr="00686E4C">
        <w:rPr>
          <w:rFonts w:ascii="Times New Roman" w:hAnsi="Times New Roman" w:cs="Times New Roman"/>
          <w:color w:val="0070C0"/>
        </w:rPr>
        <w:t>Details added to the text.</w:t>
      </w:r>
    </w:p>
    <w:p w14:paraId="183A348A" w14:textId="67AA2923" w:rsidR="00E1371A" w:rsidRPr="00150674" w:rsidRDefault="00E1371A" w:rsidP="000857E9">
      <w:pPr>
        <w:rPr>
          <w:rFonts w:ascii="Times New Roman" w:hAnsi="Times New Roman" w:cs="Times New Roman"/>
        </w:rPr>
      </w:pPr>
    </w:p>
    <w:p w14:paraId="7308A2DE" w14:textId="6D577760" w:rsidR="000857E9" w:rsidRDefault="000857E9" w:rsidP="000857E9">
      <w:pPr>
        <w:rPr>
          <w:rFonts w:ascii="Times New Roman" w:hAnsi="Times New Roman" w:cs="Times New Roman"/>
        </w:rPr>
      </w:pPr>
      <w:commentRangeStart w:id="43"/>
      <w:r w:rsidRPr="00150674">
        <w:rPr>
          <w:rFonts w:ascii="Times New Roman" w:hAnsi="Times New Roman" w:cs="Times New Roman"/>
        </w:rPr>
        <w:t xml:space="preserve">L299-311: I’m not convinced at all by this section. Everything seems arbitrary to my point of view. </w:t>
      </w:r>
      <w:commentRangeStart w:id="44"/>
      <w:r w:rsidRPr="00150674">
        <w:rPr>
          <w:rFonts w:ascii="Times New Roman" w:hAnsi="Times New Roman" w:cs="Times New Roman"/>
        </w:rPr>
        <w:t xml:space="preserve">To keep using this approach (and therefore the conclusions related to it) every step must be better justified. </w:t>
      </w:r>
      <w:commentRangeEnd w:id="44"/>
      <w:r w:rsidR="000D244F">
        <w:rPr>
          <w:rStyle w:val="CommentReference"/>
        </w:rPr>
        <w:commentReference w:id="44"/>
      </w:r>
      <w:r w:rsidRPr="00150674">
        <w:rPr>
          <w:rFonts w:ascii="Times New Roman" w:hAnsi="Times New Roman" w:cs="Times New Roman"/>
        </w:rPr>
        <w:t xml:space="preserve">The general randomness shown on Fig 4 supports this view I think. </w:t>
      </w:r>
      <w:commentRangeEnd w:id="43"/>
      <w:r w:rsidR="00BC4AF0">
        <w:rPr>
          <w:rStyle w:val="CommentReference"/>
        </w:rPr>
        <w:commentReference w:id="43"/>
      </w:r>
      <w:commentRangeStart w:id="45"/>
      <w:commentRangeStart w:id="46"/>
      <w:r w:rsidRPr="00150674">
        <w:rPr>
          <w:rFonts w:ascii="Times New Roman" w:hAnsi="Times New Roman" w:cs="Times New Roman"/>
        </w:rPr>
        <w:t xml:space="preserve">However, I was wondering if the amount of </w:t>
      </w:r>
      <w:proofErr w:type="spellStart"/>
      <w:r w:rsidRPr="00150674">
        <w:rPr>
          <w:rFonts w:ascii="Times New Roman" w:hAnsi="Times New Roman" w:cs="Times New Roman"/>
        </w:rPr>
        <w:t>mDNA</w:t>
      </w:r>
      <w:proofErr w:type="spellEnd"/>
      <w:r w:rsidRPr="00150674">
        <w:rPr>
          <w:rFonts w:ascii="Times New Roman" w:hAnsi="Times New Roman" w:cs="Times New Roman"/>
        </w:rPr>
        <w:t xml:space="preserve"> extracted g-1of halite could not be used as a proxy rather here?</w:t>
      </w:r>
      <w:commentRangeEnd w:id="45"/>
      <w:r w:rsidR="00F42849">
        <w:rPr>
          <w:rStyle w:val="CommentReference"/>
        </w:rPr>
        <w:commentReference w:id="45"/>
      </w:r>
      <w:commentRangeEnd w:id="46"/>
      <w:r w:rsidR="006F7CF1">
        <w:rPr>
          <w:rStyle w:val="CommentReference"/>
        </w:rPr>
        <w:commentReference w:id="46"/>
      </w:r>
      <w:r w:rsidRPr="00150674">
        <w:rPr>
          <w:rFonts w:ascii="Times New Roman" w:hAnsi="Times New Roman" w:cs="Times New Roman"/>
        </w:rPr>
        <w:t xml:space="preserve"> </w:t>
      </w:r>
    </w:p>
    <w:p w14:paraId="4F8B9D2D" w14:textId="3A19B891" w:rsidR="00AB7CD7" w:rsidRDefault="00AB7CD7" w:rsidP="000857E9">
      <w:pPr>
        <w:rPr>
          <w:rFonts w:ascii="Times New Roman" w:hAnsi="Times New Roman" w:cs="Times New Roman"/>
        </w:rPr>
      </w:pPr>
    </w:p>
    <w:p w14:paraId="79347864" w14:textId="5A809A20" w:rsidR="00FD3ACF" w:rsidRDefault="00AB7CD7" w:rsidP="000857E9">
      <w:pPr>
        <w:rPr>
          <w:ins w:id="47" w:author="Gherman Uritskiy" w:date="2020-09-08T11:25:00Z"/>
          <w:rFonts w:ascii="Times New Roman" w:hAnsi="Times New Roman" w:cs="Times New Roman"/>
          <w:color w:val="0070C0"/>
        </w:rPr>
      </w:pPr>
      <w:r w:rsidRPr="00A07612">
        <w:rPr>
          <w:rFonts w:ascii="Times New Roman" w:hAnsi="Times New Roman" w:cs="Times New Roman"/>
          <w:color w:val="0070C0"/>
        </w:rPr>
        <w:t>We are surprise</w:t>
      </w:r>
      <w:r w:rsidR="00FD3ACF" w:rsidRPr="00A07612">
        <w:rPr>
          <w:rFonts w:ascii="Times New Roman" w:hAnsi="Times New Roman" w:cs="Times New Roman"/>
          <w:color w:val="0070C0"/>
        </w:rPr>
        <w:t>d</w:t>
      </w:r>
      <w:r w:rsidRPr="00A07612">
        <w:rPr>
          <w:rFonts w:ascii="Times New Roman" w:hAnsi="Times New Roman" w:cs="Times New Roman"/>
          <w:color w:val="0070C0"/>
        </w:rPr>
        <w:t xml:space="preserve"> that this reviewer qualifies as arbitrary the approach we used to estimate the biomass in halite nodules. I</w:t>
      </w:r>
      <w:r w:rsidR="00FD3ACF" w:rsidRPr="00A07612">
        <w:rPr>
          <w:rFonts w:ascii="Times New Roman" w:hAnsi="Times New Roman" w:cs="Times New Roman"/>
          <w:color w:val="0070C0"/>
        </w:rPr>
        <w:t>t</w:t>
      </w:r>
      <w:r w:rsidRPr="00A07612">
        <w:rPr>
          <w:rFonts w:ascii="Times New Roman" w:hAnsi="Times New Roman" w:cs="Times New Roman"/>
          <w:color w:val="0070C0"/>
        </w:rPr>
        <w:t xml:space="preserve"> is the same approach that was used by Finstad et al., </w:t>
      </w:r>
      <w:r w:rsidR="00FD3ACF" w:rsidRPr="00A07612">
        <w:rPr>
          <w:rFonts w:ascii="Times New Roman" w:hAnsi="Times New Roman" w:cs="Times New Roman"/>
          <w:color w:val="0070C0"/>
        </w:rPr>
        <w:t>2017 (</w:t>
      </w:r>
      <w:proofErr w:type="spellStart"/>
      <w:r w:rsidR="00FD3ACF" w:rsidRPr="00A07612">
        <w:rPr>
          <w:rFonts w:ascii="Times New Roman" w:hAnsi="Times New Roman" w:cs="Times New Roman"/>
          <w:color w:val="0070C0"/>
        </w:rPr>
        <w:t>doi</w:t>
      </w:r>
      <w:proofErr w:type="spellEnd"/>
      <w:r w:rsidR="00FD3ACF" w:rsidRPr="00A07612">
        <w:rPr>
          <w:rFonts w:ascii="Times New Roman" w:hAnsi="Times New Roman" w:cs="Times New Roman"/>
          <w:color w:val="0070C0"/>
        </w:rPr>
        <w:t xml:space="preserve">: 10.3389/fmicb.2017.01435) to estimate the biomass of halite nodules from Salar </w:t>
      </w:r>
      <w:proofErr w:type="spellStart"/>
      <w:r w:rsidR="00FD3ACF" w:rsidRPr="00A07612">
        <w:rPr>
          <w:rFonts w:ascii="Times New Roman" w:hAnsi="Times New Roman" w:cs="Times New Roman"/>
          <w:color w:val="0070C0"/>
        </w:rPr>
        <w:t>Llamara</w:t>
      </w:r>
      <w:proofErr w:type="spellEnd"/>
      <w:r w:rsidR="00FD3ACF" w:rsidRPr="00A07612">
        <w:rPr>
          <w:rFonts w:ascii="Times New Roman" w:hAnsi="Times New Roman" w:cs="Times New Roman"/>
          <w:color w:val="0070C0"/>
        </w:rPr>
        <w:t xml:space="preserve">, another </w:t>
      </w:r>
      <w:proofErr w:type="spellStart"/>
      <w:r w:rsidR="00FD3ACF" w:rsidRPr="00A07612">
        <w:rPr>
          <w:rFonts w:ascii="Times New Roman" w:hAnsi="Times New Roman" w:cs="Times New Roman"/>
          <w:color w:val="0070C0"/>
        </w:rPr>
        <w:t>salar</w:t>
      </w:r>
      <w:proofErr w:type="spellEnd"/>
      <w:r w:rsidR="00FD3ACF" w:rsidRPr="00A07612">
        <w:rPr>
          <w:rFonts w:ascii="Times New Roman" w:hAnsi="Times New Roman" w:cs="Times New Roman"/>
          <w:color w:val="0070C0"/>
        </w:rPr>
        <w:t xml:space="preserve"> in the Atacama Desert. There are only two differences between the protocols: (1) we sliced the nodules vertically in 3 sections, and (2) we counted all cells, stained with DAPI, rather than just counting autofluorescence cells. We also used a minimum of 5 replicates in our analysis to calculate reliable deviation and averages.</w:t>
      </w:r>
    </w:p>
    <w:p w14:paraId="57DF89EE" w14:textId="77777777" w:rsidR="00586624" w:rsidRPr="00A07612" w:rsidRDefault="00586624" w:rsidP="000857E9">
      <w:pPr>
        <w:rPr>
          <w:rFonts w:ascii="Times New Roman" w:hAnsi="Times New Roman" w:cs="Times New Roman"/>
          <w:color w:val="0070C0"/>
        </w:rPr>
      </w:pPr>
    </w:p>
    <w:p w14:paraId="46D2741C" w14:textId="01BC142D" w:rsidR="00FD3ACF" w:rsidRDefault="00FD3ACF" w:rsidP="00FD3ACF">
      <w:pPr>
        <w:pStyle w:val="CommentText"/>
        <w:rPr>
          <w:ins w:id="48" w:author="Gherman Uritskiy" w:date="2020-09-08T11:25:00Z"/>
          <w:rFonts w:ascii="Times New Roman" w:hAnsi="Times New Roman" w:cs="Times New Roman"/>
          <w:color w:val="0070C0"/>
        </w:rPr>
      </w:pPr>
      <w:r w:rsidRPr="00A07612">
        <w:rPr>
          <w:rFonts w:ascii="Times New Roman" w:hAnsi="Times New Roman" w:cs="Times New Roman"/>
          <w:color w:val="0070C0"/>
        </w:rPr>
        <w:t>We found that DNA recovery was even less reliable for these samples due to the difficulty of extraction. The cell count results were reproducible when extracted from the same location in the same nodule.</w:t>
      </w:r>
    </w:p>
    <w:p w14:paraId="35BB439B" w14:textId="77777777" w:rsidR="00586624" w:rsidRPr="00A07612" w:rsidRDefault="00586624" w:rsidP="00FD3ACF">
      <w:pPr>
        <w:pStyle w:val="CommentText"/>
        <w:rPr>
          <w:rFonts w:ascii="Times New Roman" w:hAnsi="Times New Roman" w:cs="Times New Roman"/>
          <w:color w:val="0070C0"/>
        </w:rPr>
      </w:pPr>
    </w:p>
    <w:p w14:paraId="19DD7B97" w14:textId="3C7B5AD0" w:rsidR="00FD3ACF" w:rsidRPr="00A07612" w:rsidRDefault="00FD3ACF" w:rsidP="000857E9">
      <w:pPr>
        <w:rPr>
          <w:rFonts w:ascii="Times New Roman" w:hAnsi="Times New Roman" w:cs="Times New Roman"/>
          <w:color w:val="0070C0"/>
        </w:rPr>
      </w:pPr>
      <w:r w:rsidRPr="00A07612">
        <w:rPr>
          <w:rFonts w:ascii="Times New Roman" w:hAnsi="Times New Roman" w:cs="Times New Roman"/>
          <w:color w:val="0070C0"/>
        </w:rPr>
        <w:t>We agree that there is a high level of heterogeneity in Fig. 4 between samples from the same location but there are also very significant trends between locations; we addressed both points in our manuscript. Regarding cell numbers, there are three levels that could introduce heterogeneity in this study: 1) different halite nodules</w:t>
      </w:r>
      <w:r w:rsidR="00A07612" w:rsidRPr="00A07612">
        <w:rPr>
          <w:rFonts w:ascii="Times New Roman" w:hAnsi="Times New Roman" w:cs="Times New Roman"/>
          <w:color w:val="0070C0"/>
        </w:rPr>
        <w:t xml:space="preserve"> and </w:t>
      </w:r>
      <w:r w:rsidRPr="00A07612">
        <w:rPr>
          <w:rFonts w:ascii="Times New Roman" w:hAnsi="Times New Roman" w:cs="Times New Roman"/>
          <w:color w:val="0070C0"/>
        </w:rPr>
        <w:t xml:space="preserve">different </w:t>
      </w:r>
      <w:r w:rsidR="00A07612" w:rsidRPr="00A07612">
        <w:rPr>
          <w:rFonts w:ascii="Times New Roman" w:hAnsi="Times New Roman" w:cs="Times New Roman"/>
          <w:color w:val="0070C0"/>
        </w:rPr>
        <w:t>slices within</w:t>
      </w:r>
      <w:r w:rsidRPr="00A07612">
        <w:rPr>
          <w:rFonts w:ascii="Times New Roman" w:hAnsi="Times New Roman" w:cs="Times New Roman"/>
          <w:color w:val="0070C0"/>
        </w:rPr>
        <w:t xml:space="preserve"> the nodule, 3) different positions </w:t>
      </w:r>
      <w:r w:rsidR="00A07612" w:rsidRPr="00A07612">
        <w:rPr>
          <w:rFonts w:ascii="Times New Roman" w:hAnsi="Times New Roman" w:cs="Times New Roman"/>
          <w:color w:val="0070C0"/>
        </w:rPr>
        <w:t xml:space="preserve">(top, middle, bottom) </w:t>
      </w:r>
      <w:r w:rsidRPr="00A07612">
        <w:rPr>
          <w:rFonts w:ascii="Times New Roman" w:hAnsi="Times New Roman" w:cs="Times New Roman"/>
          <w:color w:val="0070C0"/>
        </w:rPr>
        <w:t xml:space="preserve">within the same nodule, and 4) technical replicates within the same position in the same nodule. We included a reasonable number of replicates at each of these levels to insure </w:t>
      </w:r>
      <w:r w:rsidR="00A07612" w:rsidRPr="00A07612">
        <w:rPr>
          <w:rFonts w:ascii="Times New Roman" w:hAnsi="Times New Roman" w:cs="Times New Roman"/>
          <w:color w:val="0070C0"/>
        </w:rPr>
        <w:t>a good statistical analysis.</w:t>
      </w:r>
      <w:r w:rsidRPr="00A07612">
        <w:rPr>
          <w:rFonts w:ascii="Times New Roman" w:hAnsi="Times New Roman" w:cs="Times New Roman"/>
          <w:color w:val="0070C0"/>
        </w:rPr>
        <w:t xml:space="preserve"> </w:t>
      </w:r>
      <w:r w:rsidRPr="006F7CF1">
        <w:rPr>
          <w:rFonts w:ascii="Times New Roman" w:hAnsi="Times New Roman" w:cs="Times New Roman"/>
          <w:color w:val="0070C0"/>
        </w:rPr>
        <w:t xml:space="preserve">The large amount of work required for each replicate is why we could not </w:t>
      </w:r>
      <w:del w:id="49" w:author="Davila, Alfonso (ARC-SSX)" w:date="2020-09-03T08:35:00Z">
        <w:r w:rsidRPr="006F7CF1" w:rsidDel="006F7CF1">
          <w:rPr>
            <w:rFonts w:ascii="Times New Roman" w:hAnsi="Times New Roman" w:cs="Times New Roman"/>
            <w:color w:val="0070C0"/>
          </w:rPr>
          <w:delText xml:space="preserve">could </w:delText>
        </w:r>
      </w:del>
      <w:ins w:id="50" w:author="Davila, Alfonso (ARC-SSX)" w:date="2020-09-03T08:35:00Z">
        <w:r w:rsidR="006F7CF1" w:rsidRPr="006F7CF1">
          <w:rPr>
            <w:rFonts w:ascii="Times New Roman" w:hAnsi="Times New Roman" w:cs="Times New Roman"/>
            <w:color w:val="0070C0"/>
            <w:rPrChange w:id="51" w:author="Davila, Alfonso (ARC-SSX)" w:date="2020-09-03T08:35:00Z">
              <w:rPr>
                <w:rFonts w:ascii="Times New Roman" w:hAnsi="Times New Roman" w:cs="Times New Roman"/>
                <w:color w:val="0070C0"/>
                <w:highlight w:val="yellow"/>
              </w:rPr>
            </w:rPrChange>
          </w:rPr>
          <w:t>count</w:t>
        </w:r>
        <w:r w:rsidR="006F7CF1" w:rsidRPr="006F7CF1">
          <w:rPr>
            <w:rFonts w:ascii="Times New Roman" w:hAnsi="Times New Roman" w:cs="Times New Roman"/>
            <w:color w:val="0070C0"/>
          </w:rPr>
          <w:t xml:space="preserve"> </w:t>
        </w:r>
      </w:ins>
      <w:r w:rsidRPr="006F7CF1">
        <w:rPr>
          <w:rFonts w:ascii="Times New Roman" w:hAnsi="Times New Roman" w:cs="Times New Roman"/>
          <w:color w:val="0070C0"/>
        </w:rPr>
        <w:t xml:space="preserve">cells </w:t>
      </w:r>
      <w:r w:rsidR="00A07612" w:rsidRPr="006F7CF1">
        <w:rPr>
          <w:rFonts w:ascii="Times New Roman" w:hAnsi="Times New Roman" w:cs="Times New Roman"/>
          <w:color w:val="0070C0"/>
        </w:rPr>
        <w:t xml:space="preserve">for </w:t>
      </w:r>
      <w:r w:rsidRPr="006F7CF1">
        <w:rPr>
          <w:rFonts w:ascii="Times New Roman" w:hAnsi="Times New Roman" w:cs="Times New Roman"/>
          <w:color w:val="0070C0"/>
        </w:rPr>
        <w:t>every sample in this study.</w:t>
      </w:r>
    </w:p>
    <w:p w14:paraId="0B302F23" w14:textId="77777777" w:rsidR="00FD3ACF" w:rsidRPr="00FD3ACF" w:rsidRDefault="00FD3ACF" w:rsidP="000857E9">
      <w:pPr>
        <w:rPr>
          <w:rFonts w:ascii="Times New Roman" w:hAnsi="Times New Roman" w:cs="Times New Roman"/>
        </w:rPr>
      </w:pPr>
    </w:p>
    <w:p w14:paraId="2D5D0228" w14:textId="77777777" w:rsidR="000857E9" w:rsidRPr="00150674" w:rsidRDefault="000857E9" w:rsidP="000857E9">
      <w:pPr>
        <w:rPr>
          <w:rFonts w:ascii="Times New Roman" w:hAnsi="Times New Roman" w:cs="Times New Roman"/>
        </w:rPr>
      </w:pPr>
    </w:p>
    <w:p w14:paraId="64287466" w14:textId="52AC1C27" w:rsidR="000857E9" w:rsidRDefault="000857E9" w:rsidP="000857E9">
      <w:pPr>
        <w:rPr>
          <w:rFonts w:ascii="Times New Roman" w:hAnsi="Times New Roman" w:cs="Times New Roman"/>
        </w:rPr>
      </w:pPr>
      <w:commentRangeStart w:id="52"/>
      <w:r w:rsidRPr="00150674">
        <w:rPr>
          <w:rFonts w:ascii="Times New Roman" w:hAnsi="Times New Roman" w:cs="Times New Roman"/>
        </w:rPr>
        <w:t>L324-334: this should be reworked. What is the conclusion? The description of the PCA analyses could be shorten too.</w:t>
      </w:r>
      <w:commentRangeEnd w:id="52"/>
      <w:r w:rsidR="009A3E15">
        <w:rPr>
          <w:rStyle w:val="CommentReference"/>
        </w:rPr>
        <w:commentReference w:id="52"/>
      </w:r>
      <w:r w:rsidRPr="00150674">
        <w:rPr>
          <w:rFonts w:ascii="Times New Roman" w:hAnsi="Times New Roman" w:cs="Times New Roman"/>
        </w:rPr>
        <w:t xml:space="preserve"> </w:t>
      </w:r>
      <w:commentRangeStart w:id="53"/>
      <w:r w:rsidRPr="00150674">
        <w:rPr>
          <w:rFonts w:ascii="Times New Roman" w:hAnsi="Times New Roman" w:cs="Times New Roman"/>
        </w:rPr>
        <w:t>For ex, PC1 and PC2 will always explain better sample variation than PC3 and 4... L327-329: What is the point of this sentence?</w:t>
      </w:r>
      <w:commentRangeEnd w:id="53"/>
      <w:r w:rsidR="00782DE3">
        <w:rPr>
          <w:rStyle w:val="CommentReference"/>
        </w:rPr>
        <w:commentReference w:id="53"/>
      </w:r>
    </w:p>
    <w:p w14:paraId="2FC0D41E" w14:textId="13965579" w:rsidR="00A07612" w:rsidRDefault="00A07612" w:rsidP="000857E9">
      <w:pPr>
        <w:rPr>
          <w:rFonts w:ascii="Times New Roman" w:hAnsi="Times New Roman" w:cs="Times New Roman"/>
        </w:rPr>
      </w:pPr>
    </w:p>
    <w:p w14:paraId="0959BCE1" w14:textId="287A270D" w:rsidR="00A07612" w:rsidRPr="00E8156E" w:rsidRDefault="00A07612" w:rsidP="00E8156E">
      <w:pPr>
        <w:autoSpaceDE w:val="0"/>
        <w:autoSpaceDN w:val="0"/>
        <w:adjustRightInd w:val="0"/>
        <w:rPr>
          <w:rFonts w:ascii="Times New Roman" w:hAnsi="Times New Roman" w:cs="Times New Roman"/>
        </w:rPr>
      </w:pPr>
      <w:r w:rsidRPr="00E8156E">
        <w:rPr>
          <w:rFonts w:ascii="Times New Roman" w:hAnsi="Times New Roman" w:cs="Times New Roman"/>
          <w:color w:val="0070C0"/>
        </w:rPr>
        <w:t xml:space="preserve">We simplified this section to make it more understandable. While we agree that PC1 and PC2 better explain sample variable, PC3 </w:t>
      </w:r>
      <w:r w:rsidR="00E8156E" w:rsidRPr="00E8156E">
        <w:rPr>
          <w:rFonts w:ascii="Times New Roman" w:hAnsi="Times New Roman" w:cs="Times New Roman"/>
          <w:color w:val="0070C0"/>
        </w:rPr>
        <w:t>and higher</w:t>
      </w:r>
      <w:r w:rsidRPr="00E8156E">
        <w:rPr>
          <w:rFonts w:ascii="Times New Roman" w:hAnsi="Times New Roman" w:cs="Times New Roman"/>
          <w:color w:val="0070C0"/>
        </w:rPr>
        <w:t xml:space="preserve"> can reveal </w:t>
      </w:r>
      <w:r w:rsidR="00E8156E" w:rsidRPr="00E8156E">
        <w:rPr>
          <w:rFonts w:ascii="Times New Roman" w:hAnsi="Times New Roman" w:cs="Times New Roman"/>
          <w:color w:val="0070C0"/>
        </w:rPr>
        <w:t xml:space="preserve">valuable </w:t>
      </w:r>
      <w:r w:rsidRPr="00E8156E">
        <w:rPr>
          <w:rFonts w:ascii="Times New Roman" w:hAnsi="Times New Roman" w:cs="Times New Roman"/>
          <w:color w:val="0070C0"/>
        </w:rPr>
        <w:t>information</w:t>
      </w:r>
      <w:r w:rsidR="00E8156E" w:rsidRPr="00E8156E">
        <w:rPr>
          <w:rFonts w:ascii="Times New Roman" w:hAnsi="Times New Roman" w:cs="Times New Roman"/>
          <w:color w:val="0070C0"/>
        </w:rPr>
        <w:t xml:space="preserve"> </w:t>
      </w:r>
      <w:r w:rsidRPr="00E8156E">
        <w:rPr>
          <w:rFonts w:ascii="Times New Roman" w:hAnsi="Times New Roman" w:cs="Times New Roman"/>
          <w:color w:val="0070C0"/>
        </w:rPr>
        <w:t>for example regarding lowly abundant keystone species,</w:t>
      </w:r>
      <w:r w:rsidR="00E8156E" w:rsidRPr="00E8156E">
        <w:rPr>
          <w:rFonts w:ascii="Times New Roman" w:hAnsi="Times New Roman" w:cs="Times New Roman"/>
          <w:color w:val="0070C0"/>
        </w:rPr>
        <w:t xml:space="preserve"> information that is </w:t>
      </w:r>
      <w:r w:rsidRPr="00E8156E">
        <w:rPr>
          <w:rFonts w:ascii="Times New Roman" w:hAnsi="Times New Roman" w:cs="Times New Roman"/>
          <w:color w:val="0070C0"/>
        </w:rPr>
        <w:t>masked in PC1 and PC2 by t</w:t>
      </w:r>
      <w:r w:rsidR="00E8156E">
        <w:rPr>
          <w:rFonts w:ascii="Times New Roman" w:hAnsi="Times New Roman" w:cs="Times New Roman"/>
          <w:color w:val="0070C0"/>
        </w:rPr>
        <w:t xml:space="preserve">he </w:t>
      </w:r>
      <w:r w:rsidRPr="00E8156E">
        <w:rPr>
          <w:rFonts w:ascii="Times New Roman" w:hAnsi="Times New Roman" w:cs="Times New Roman"/>
          <w:color w:val="0070C0"/>
        </w:rPr>
        <w:t>high</w:t>
      </w:r>
      <w:r w:rsidR="00E8156E" w:rsidRPr="00E8156E">
        <w:rPr>
          <w:rFonts w:ascii="Times New Roman" w:hAnsi="Times New Roman" w:cs="Times New Roman"/>
          <w:color w:val="0070C0"/>
        </w:rPr>
        <w:t>ly</w:t>
      </w:r>
      <w:r w:rsidRPr="00E8156E">
        <w:rPr>
          <w:rFonts w:ascii="Times New Roman" w:hAnsi="Times New Roman" w:cs="Times New Roman"/>
          <w:color w:val="0070C0"/>
        </w:rPr>
        <w:t xml:space="preserve"> abundan</w:t>
      </w:r>
      <w:r w:rsidR="00E8156E" w:rsidRPr="00E8156E">
        <w:rPr>
          <w:rFonts w:ascii="Times New Roman" w:hAnsi="Times New Roman" w:cs="Times New Roman"/>
          <w:color w:val="0070C0"/>
        </w:rPr>
        <w:t xml:space="preserve">t taxa (this being all relative abundance, of course). While we are not claiming that Cyanobacteria, </w:t>
      </w:r>
      <w:proofErr w:type="spellStart"/>
      <w:r w:rsidR="00E8156E" w:rsidRPr="00E8156E">
        <w:rPr>
          <w:rFonts w:ascii="Times New Roman" w:hAnsi="Times New Roman" w:cs="Times New Roman"/>
          <w:color w:val="0070C0"/>
        </w:rPr>
        <w:t>Actinobacteria</w:t>
      </w:r>
      <w:proofErr w:type="spellEnd"/>
      <w:r w:rsidR="00E8156E" w:rsidRPr="00E8156E">
        <w:rPr>
          <w:rFonts w:ascii="Times New Roman" w:hAnsi="Times New Roman" w:cs="Times New Roman"/>
          <w:color w:val="0070C0"/>
        </w:rPr>
        <w:t xml:space="preserve">, </w:t>
      </w:r>
      <w:proofErr w:type="spellStart"/>
      <w:r w:rsidR="00E8156E" w:rsidRPr="00E8156E">
        <w:rPr>
          <w:rFonts w:ascii="Times New Roman" w:hAnsi="Times New Roman" w:cs="Times New Roman"/>
          <w:color w:val="0070C0"/>
        </w:rPr>
        <w:t>Nanohaloarchaea</w:t>
      </w:r>
      <w:proofErr w:type="spellEnd"/>
      <w:r w:rsidR="00E8156E" w:rsidRPr="00E8156E">
        <w:rPr>
          <w:rFonts w:ascii="Times New Roman" w:hAnsi="Times New Roman" w:cs="Times New Roman"/>
          <w:color w:val="0070C0"/>
        </w:rPr>
        <w:t>, and Proteobacteria are keystone species</w:t>
      </w:r>
      <w:r w:rsidR="00E8156E">
        <w:rPr>
          <w:rFonts w:ascii="Times New Roman" w:hAnsi="Times New Roman" w:cs="Times New Roman"/>
          <w:color w:val="0070C0"/>
        </w:rPr>
        <w:t xml:space="preserve"> in halite nodule</w:t>
      </w:r>
      <w:r w:rsidR="00E8156E" w:rsidRPr="00E8156E">
        <w:rPr>
          <w:rFonts w:ascii="Times New Roman" w:hAnsi="Times New Roman" w:cs="Times New Roman"/>
          <w:color w:val="0070C0"/>
        </w:rPr>
        <w:t xml:space="preserve">, their relative abundance was much lower than that of </w:t>
      </w:r>
      <w:proofErr w:type="spellStart"/>
      <w:r w:rsidR="00E8156E" w:rsidRPr="00E8156E">
        <w:rPr>
          <w:rFonts w:ascii="Times New Roman" w:hAnsi="Times New Roman" w:cs="Times New Roman"/>
          <w:color w:val="0070C0"/>
        </w:rPr>
        <w:t>Halobacteria</w:t>
      </w:r>
      <w:proofErr w:type="spellEnd"/>
      <w:r w:rsidR="00E8156E" w:rsidRPr="00E8156E">
        <w:rPr>
          <w:rFonts w:ascii="Times New Roman" w:hAnsi="Times New Roman" w:cs="Times New Roman"/>
          <w:color w:val="0070C0"/>
        </w:rPr>
        <w:t xml:space="preserve"> and </w:t>
      </w:r>
      <w:proofErr w:type="spellStart"/>
      <w:r w:rsidR="00E8156E" w:rsidRPr="00E8156E">
        <w:rPr>
          <w:rFonts w:ascii="Times New Roman" w:hAnsi="Times New Roman" w:cs="Times New Roman"/>
          <w:color w:val="0070C0"/>
        </w:rPr>
        <w:t>Bacteriodetes</w:t>
      </w:r>
      <w:proofErr w:type="spellEnd"/>
      <w:r w:rsidR="00E8156E" w:rsidRPr="00E8156E">
        <w:rPr>
          <w:rFonts w:ascii="Times New Roman" w:hAnsi="Times New Roman" w:cs="Times New Roman"/>
          <w:color w:val="0070C0"/>
        </w:rPr>
        <w:t xml:space="preserve">, indicating why PC3 and PC4 </w:t>
      </w:r>
      <w:r w:rsidR="00E8156E">
        <w:rPr>
          <w:rFonts w:ascii="Times New Roman" w:hAnsi="Times New Roman" w:cs="Times New Roman"/>
          <w:color w:val="0070C0"/>
        </w:rPr>
        <w:t>might be more informative for those taxa.</w:t>
      </w:r>
    </w:p>
    <w:p w14:paraId="7F064BE9" w14:textId="77777777" w:rsidR="000857E9" w:rsidRPr="00150674" w:rsidRDefault="000857E9" w:rsidP="000857E9">
      <w:pPr>
        <w:rPr>
          <w:rFonts w:ascii="Times New Roman" w:hAnsi="Times New Roman" w:cs="Times New Roman"/>
        </w:rPr>
      </w:pPr>
    </w:p>
    <w:p w14:paraId="2F9B2833" w14:textId="77777777" w:rsidR="000857E9" w:rsidRPr="00150674" w:rsidRDefault="000857E9" w:rsidP="000857E9">
      <w:pPr>
        <w:rPr>
          <w:rFonts w:ascii="Times New Roman" w:hAnsi="Times New Roman" w:cs="Times New Roman"/>
        </w:rPr>
      </w:pPr>
      <w:commentRangeStart w:id="54"/>
      <w:r w:rsidRPr="00150674">
        <w:rPr>
          <w:rFonts w:ascii="Times New Roman" w:hAnsi="Times New Roman" w:cs="Times New Roman"/>
        </w:rPr>
        <w:t>On a final positive note, I’d like to mention that I particularly enjoyed the second section of the results (Difference …). Such data are amazing.</w:t>
      </w:r>
      <w:commentRangeEnd w:id="54"/>
      <w:r w:rsidR="009A3E15">
        <w:rPr>
          <w:rStyle w:val="CommentReference"/>
        </w:rPr>
        <w:commentReference w:id="54"/>
      </w:r>
    </w:p>
    <w:p w14:paraId="6E61FE6C" w14:textId="77777777" w:rsidR="000857E9" w:rsidRPr="00150674" w:rsidRDefault="000857E9" w:rsidP="000857E9">
      <w:pPr>
        <w:rPr>
          <w:rFonts w:ascii="Times New Roman" w:hAnsi="Times New Roman" w:cs="Times New Roman"/>
        </w:rPr>
      </w:pPr>
    </w:p>
    <w:p w14:paraId="406A6387" w14:textId="4AB0E027" w:rsidR="000857E9" w:rsidRPr="00150674" w:rsidRDefault="00E8156E">
      <w:pPr>
        <w:rPr>
          <w:rFonts w:ascii="Times New Roman" w:hAnsi="Times New Roman" w:cs="Times New Roman"/>
        </w:rPr>
      </w:pPr>
      <w:r w:rsidRPr="00E8156E">
        <w:rPr>
          <w:rFonts w:ascii="Times New Roman" w:hAnsi="Times New Roman" w:cs="Times New Roman"/>
          <w:color w:val="0070C0"/>
        </w:rPr>
        <w:t>Thank you for this.</w:t>
      </w:r>
      <w:r w:rsidR="000857E9" w:rsidRPr="00150674">
        <w:rPr>
          <w:rFonts w:ascii="Times New Roman" w:hAnsi="Times New Roman" w:cs="Times New Roman"/>
        </w:rPr>
        <w:br w:type="page"/>
      </w:r>
    </w:p>
    <w:p w14:paraId="4C791A45" w14:textId="77777777" w:rsidR="000857E9" w:rsidRPr="00150674" w:rsidRDefault="000857E9" w:rsidP="000857E9">
      <w:pPr>
        <w:rPr>
          <w:rFonts w:ascii="Times New Roman" w:hAnsi="Times New Roman" w:cs="Times New Roman"/>
          <w:b/>
          <w:sz w:val="32"/>
        </w:rPr>
      </w:pPr>
      <w:r w:rsidRPr="00AD615D">
        <w:rPr>
          <w:rFonts w:ascii="Times New Roman" w:hAnsi="Times New Roman" w:cs="Times New Roman"/>
          <w:b/>
          <w:sz w:val="32"/>
        </w:rPr>
        <w:lastRenderedPageBreak/>
        <w:t>Reviewer #2</w:t>
      </w:r>
    </w:p>
    <w:p w14:paraId="5CF195F1" w14:textId="77777777" w:rsidR="000857E9" w:rsidRPr="00150674" w:rsidRDefault="000857E9" w:rsidP="000857E9">
      <w:pPr>
        <w:rPr>
          <w:rFonts w:ascii="Times New Roman" w:hAnsi="Times New Roman" w:cs="Times New Roman"/>
        </w:rPr>
      </w:pPr>
    </w:p>
    <w:p w14:paraId="694A962E" w14:textId="0E51A4EA" w:rsidR="000857E9" w:rsidRPr="00F13D2E" w:rsidRDefault="000857E9" w:rsidP="000857E9">
      <w:pPr>
        <w:rPr>
          <w:rFonts w:ascii="Times New Roman" w:hAnsi="Times New Roman" w:cs="Times New Roman"/>
          <w:i/>
        </w:rPr>
      </w:pPr>
      <w:proofErr w:type="spellStart"/>
      <w:r w:rsidRPr="00F13D2E">
        <w:rPr>
          <w:rFonts w:ascii="Times New Roman" w:hAnsi="Times New Roman" w:cs="Times New Roman"/>
          <w:i/>
        </w:rPr>
        <w:t>Uristskiy´s</w:t>
      </w:r>
      <w:proofErr w:type="spellEnd"/>
      <w:r w:rsidRPr="00F13D2E">
        <w:rPr>
          <w:rFonts w:ascii="Times New Roman" w:hAnsi="Times New Roman" w:cs="Times New Roman"/>
          <w:i/>
        </w:rPr>
        <w:t xml:space="preserve"> et al manuscript analyzes the microbial diversity in several halite nodules across different spatial scales inside the Salar Grande, and attempts to investigate the forces involved in driving spatial heterogeneity. They sequenced the 16S gene of the communities and measured the relative humidity and temperature in each site, and the relative humidity, temperature and light transmission inside the nodules to estimate the available water and photosynthetically active radiation. In addition, they measured the biomass by DAPI cell count. After that, they performed statistical comparisons at different diversity scales and at different spatial scales. They concluded that water, light, and community drift impact microbiome assembly differently at different distance scales. Water availability is more important in determining the microbiome assemblies from distant crusts as light availability is in determining the different assemblies inside the nodules. The impact of the architecture of the substrate was also inferred considering the distribution of the biomass and the light availability. Furthermore, they inferred that progressively smaller scales of diversity become less dependent on stochastic processes (L 547-8).</w:t>
      </w:r>
      <w:r w:rsidR="00F13D2E" w:rsidRPr="00F13D2E">
        <w:rPr>
          <w:rFonts w:ascii="Times New Roman" w:hAnsi="Times New Roman" w:cs="Times New Roman"/>
          <w:i/>
        </w:rPr>
        <w:t xml:space="preserve"> </w:t>
      </w:r>
      <w:r w:rsidRPr="00F13D2E">
        <w:rPr>
          <w:rFonts w:ascii="Times New Roman" w:hAnsi="Times New Roman" w:cs="Times New Roman"/>
          <w:i/>
        </w:rPr>
        <w:t>The relative abundances of the major six phyla were analyzed in order to explain the reason for the differences in the microbial structures.</w:t>
      </w:r>
      <w:r w:rsidR="00F13D2E" w:rsidRPr="00F13D2E">
        <w:rPr>
          <w:rFonts w:ascii="Times New Roman" w:hAnsi="Times New Roman" w:cs="Times New Roman"/>
          <w:i/>
        </w:rPr>
        <w:t xml:space="preserve"> </w:t>
      </w:r>
      <w:r w:rsidRPr="00F13D2E">
        <w:rPr>
          <w:rFonts w:ascii="Times New Roman" w:hAnsi="Times New Roman" w:cs="Times New Roman"/>
          <w:i/>
        </w:rPr>
        <w:t xml:space="preserve">The main strengths of the manuscript are the systematic sampling strategy, the homogeneity of the system selected for the study that allows us to infer that there are no other geochemical and mineralogical factors involved in shaping the microbial assemblies, and the statistical approaches used to answer the specific question addressed. The manuscript is very well organized and written and the conclusions are mostly supported by the results. </w:t>
      </w:r>
    </w:p>
    <w:p w14:paraId="6D7046BD" w14:textId="77777777" w:rsidR="000857E9" w:rsidRPr="00150674" w:rsidRDefault="000857E9" w:rsidP="000857E9">
      <w:pPr>
        <w:rPr>
          <w:rFonts w:ascii="Times New Roman" w:hAnsi="Times New Roman" w:cs="Times New Roman"/>
        </w:rPr>
      </w:pPr>
    </w:p>
    <w:p w14:paraId="0756AD4F" w14:textId="0860DC88" w:rsidR="000857E9" w:rsidRDefault="000857E9" w:rsidP="000857E9">
      <w:pPr>
        <w:rPr>
          <w:rFonts w:ascii="Times New Roman" w:hAnsi="Times New Roman" w:cs="Times New Roman"/>
        </w:rPr>
      </w:pPr>
      <w:commentRangeStart w:id="55"/>
      <w:r w:rsidRPr="00150674">
        <w:rPr>
          <w:rFonts w:ascii="Times New Roman" w:hAnsi="Times New Roman" w:cs="Times New Roman"/>
        </w:rPr>
        <w:t xml:space="preserve">I couldn´t find the statistical methods used to link environmental conditions to the observed community composition patterns. They compared the patterns of sites with different RH and temperature and they found that those are significantly different but they do not correlate those patterns with the environmental conditions. In that case, why don´t you consider that temperature is the determining factor, instead of water? </w:t>
      </w:r>
      <w:commentRangeEnd w:id="55"/>
      <w:r w:rsidR="005247AE">
        <w:rPr>
          <w:rStyle w:val="CommentReference"/>
        </w:rPr>
        <w:commentReference w:id="55"/>
      </w:r>
    </w:p>
    <w:p w14:paraId="06F90B60" w14:textId="1B361DAC" w:rsidR="000F2247" w:rsidRDefault="000F2247" w:rsidP="000857E9">
      <w:pPr>
        <w:rPr>
          <w:rFonts w:ascii="Times New Roman" w:hAnsi="Times New Roman" w:cs="Times New Roman"/>
        </w:rPr>
      </w:pPr>
    </w:p>
    <w:p w14:paraId="21BCAC67" w14:textId="2EE0EB84" w:rsidR="000F2247" w:rsidRPr="000F2247" w:rsidRDefault="000F2247" w:rsidP="000F2247">
      <w:pPr>
        <w:pStyle w:val="CommentText"/>
        <w:rPr>
          <w:rFonts w:ascii="Times New Roman" w:hAnsi="Times New Roman" w:cs="Times New Roman"/>
          <w:color w:val="0070C0"/>
        </w:rPr>
      </w:pPr>
      <w:r>
        <w:rPr>
          <w:rFonts w:ascii="Times New Roman" w:hAnsi="Times New Roman" w:cs="Times New Roman"/>
          <w:color w:val="0070C0"/>
        </w:rPr>
        <w:t xml:space="preserve">Because of the challenges in collecting </w:t>
      </w:r>
      <w:r w:rsidRPr="000F2247">
        <w:rPr>
          <w:rFonts w:ascii="Times New Roman" w:hAnsi="Times New Roman" w:cs="Times New Roman"/>
          <w:color w:val="0070C0"/>
        </w:rPr>
        <w:t xml:space="preserve">the samples, we did not collect samples from a wide enough range of locations to conduct a statistically rigorous correlation analysis of microbiome composition and environmental variables. The sample collected for the three main distance scales (intra-nodule, landscape, regional) were also collected in three different years, so we had to analyze each set of samples independently. That being </w:t>
      </w:r>
      <w:bookmarkStart w:id="56" w:name="_GoBack"/>
      <w:bookmarkEnd w:id="56"/>
      <w:r w:rsidRPr="000F2247">
        <w:rPr>
          <w:rFonts w:ascii="Times New Roman" w:hAnsi="Times New Roman" w:cs="Times New Roman"/>
          <w:color w:val="0070C0"/>
        </w:rPr>
        <w:t xml:space="preserve">said, our observations and conclusions in each </w:t>
      </w:r>
      <w:r>
        <w:rPr>
          <w:rFonts w:ascii="Times New Roman" w:hAnsi="Times New Roman" w:cs="Times New Roman"/>
          <w:color w:val="0070C0"/>
        </w:rPr>
        <w:t xml:space="preserve">of </w:t>
      </w:r>
      <w:r w:rsidRPr="000F2247">
        <w:rPr>
          <w:rFonts w:ascii="Times New Roman" w:hAnsi="Times New Roman" w:cs="Times New Roman"/>
          <w:color w:val="0070C0"/>
        </w:rPr>
        <w:t>scale of diversity we investigated pointed to water being the main driver, which the discussion outlines in detail. The only metric for which we felt justified to compare all samples together was the community dissimilarly changes across increasing distances (i.e. Fig. 6).</w:t>
      </w:r>
    </w:p>
    <w:p w14:paraId="061D0104" w14:textId="77777777" w:rsidR="000F2247" w:rsidRPr="00150674" w:rsidRDefault="000F2247" w:rsidP="000857E9">
      <w:pPr>
        <w:rPr>
          <w:rFonts w:ascii="Times New Roman" w:hAnsi="Times New Roman" w:cs="Times New Roman"/>
        </w:rPr>
      </w:pPr>
    </w:p>
    <w:p w14:paraId="234371DD" w14:textId="77777777" w:rsidR="000857E9" w:rsidRPr="00150674" w:rsidRDefault="000857E9" w:rsidP="000857E9">
      <w:pPr>
        <w:rPr>
          <w:rFonts w:ascii="Times New Roman" w:hAnsi="Times New Roman" w:cs="Times New Roman"/>
        </w:rPr>
      </w:pPr>
    </w:p>
    <w:p w14:paraId="0C7DBB4D" w14:textId="63EE6E71" w:rsidR="000857E9" w:rsidRPr="00150674" w:rsidRDefault="000857E9" w:rsidP="000857E9">
      <w:pPr>
        <w:rPr>
          <w:rFonts w:ascii="Times New Roman" w:hAnsi="Times New Roman" w:cs="Times New Roman"/>
        </w:rPr>
      </w:pPr>
      <w:commentRangeStart w:id="57"/>
      <w:r w:rsidRPr="00150674">
        <w:rPr>
          <w:rFonts w:ascii="Times New Roman" w:hAnsi="Times New Roman" w:cs="Times New Roman"/>
        </w:rPr>
        <w:t>Besides, I wonder if you will reach the same conclusion by using the relative abundances of a lower taxonomic rank. In your previous paper, you mentioned that the results indicated that "the fine-scale composition" is more representative of the changes (Uritskiy 2019a). Wouldn´t you expect a higher degree of dependence on stochastic processes by using a lower taxonomic rank?</w:t>
      </w:r>
      <w:commentRangeEnd w:id="57"/>
      <w:r w:rsidR="00B775A1">
        <w:rPr>
          <w:rStyle w:val="CommentReference"/>
        </w:rPr>
        <w:commentReference w:id="57"/>
      </w:r>
    </w:p>
    <w:p w14:paraId="4E8725A1" w14:textId="7BA4E436" w:rsidR="000857E9" w:rsidRDefault="000857E9" w:rsidP="000857E9">
      <w:pPr>
        <w:rPr>
          <w:rFonts w:ascii="Times New Roman" w:hAnsi="Times New Roman" w:cs="Times New Roman"/>
        </w:rPr>
      </w:pPr>
      <w:r w:rsidRPr="00150674">
        <w:rPr>
          <w:rFonts w:ascii="Times New Roman" w:hAnsi="Times New Roman" w:cs="Times New Roman"/>
        </w:rPr>
        <w:t xml:space="preserve"> </w:t>
      </w:r>
    </w:p>
    <w:p w14:paraId="1D144400" w14:textId="33FEB698" w:rsidR="000F2247" w:rsidRPr="00AD615D" w:rsidRDefault="000F2247" w:rsidP="000F2247">
      <w:pPr>
        <w:pStyle w:val="CommentText"/>
        <w:rPr>
          <w:rFonts w:ascii="Times New Roman" w:hAnsi="Times New Roman" w:cs="Times New Roman"/>
          <w:color w:val="0070C0"/>
        </w:rPr>
      </w:pPr>
      <w:r w:rsidRPr="00AD615D">
        <w:rPr>
          <w:rFonts w:ascii="Times New Roman" w:hAnsi="Times New Roman" w:cs="Times New Roman"/>
          <w:color w:val="0070C0"/>
        </w:rPr>
        <w:t xml:space="preserve">The main difference with the 2019 study is that we used WGS metagenomics and thus </w:t>
      </w:r>
      <w:r w:rsidR="00AC05CC" w:rsidRPr="00AD615D">
        <w:rPr>
          <w:rFonts w:ascii="Times New Roman" w:hAnsi="Times New Roman" w:cs="Times New Roman"/>
          <w:color w:val="0070C0"/>
        </w:rPr>
        <w:t xml:space="preserve">we </w:t>
      </w:r>
      <w:r w:rsidRPr="00AD615D">
        <w:rPr>
          <w:rFonts w:ascii="Times New Roman" w:hAnsi="Times New Roman" w:cs="Times New Roman"/>
          <w:color w:val="0070C0"/>
        </w:rPr>
        <w:t xml:space="preserve">had a much better resolution to study strain dispersal. The focus of the current study was the effects of </w:t>
      </w:r>
      <w:r w:rsidRPr="00AD615D">
        <w:rPr>
          <w:rFonts w:ascii="Times New Roman" w:hAnsi="Times New Roman" w:cs="Times New Roman"/>
          <w:color w:val="0070C0"/>
        </w:rPr>
        <w:lastRenderedPageBreak/>
        <w:t>environmental conditions on the taxonomic landscape as a whole</w:t>
      </w:r>
      <w:r w:rsidR="00AC05CC" w:rsidRPr="00AD615D">
        <w:rPr>
          <w:rFonts w:ascii="Times New Roman" w:hAnsi="Times New Roman" w:cs="Times New Roman"/>
          <w:color w:val="0070C0"/>
        </w:rPr>
        <w:t>. For</w:t>
      </w:r>
      <w:r w:rsidRPr="00AD615D">
        <w:rPr>
          <w:rFonts w:ascii="Times New Roman" w:hAnsi="Times New Roman" w:cs="Times New Roman"/>
          <w:color w:val="0070C0"/>
        </w:rPr>
        <w:t xml:space="preserve"> this we collected and processed a large number of samples, making it prohibitive to apply WGS to all. This is a very good point that should be investigated in the future.</w:t>
      </w:r>
    </w:p>
    <w:p w14:paraId="7FD3F40F" w14:textId="0146DAD0" w:rsidR="000F2247" w:rsidRDefault="000F2247" w:rsidP="000857E9">
      <w:pPr>
        <w:rPr>
          <w:rFonts w:ascii="Times New Roman" w:hAnsi="Times New Roman" w:cs="Times New Roman"/>
        </w:rPr>
      </w:pPr>
    </w:p>
    <w:p w14:paraId="16451EAE" w14:textId="77777777" w:rsidR="000F2247" w:rsidRPr="00150674" w:rsidRDefault="000F2247" w:rsidP="000857E9">
      <w:pPr>
        <w:rPr>
          <w:rFonts w:ascii="Times New Roman" w:hAnsi="Times New Roman" w:cs="Times New Roman"/>
        </w:rPr>
      </w:pPr>
    </w:p>
    <w:p w14:paraId="54336F65" w14:textId="27304B63" w:rsidR="000857E9" w:rsidRDefault="000857E9" w:rsidP="000857E9">
      <w:pPr>
        <w:rPr>
          <w:rFonts w:ascii="Times New Roman" w:hAnsi="Times New Roman" w:cs="Times New Roman"/>
        </w:rPr>
      </w:pPr>
      <w:commentRangeStart w:id="58"/>
      <w:commentRangeStart w:id="59"/>
      <w:r w:rsidRPr="00150674">
        <w:rPr>
          <w:rFonts w:ascii="Times New Roman" w:hAnsi="Times New Roman" w:cs="Times New Roman"/>
        </w:rPr>
        <w:t>You used well-suited methods considering the research question.</w:t>
      </w:r>
      <w:r w:rsidR="00B775A1">
        <w:rPr>
          <w:rFonts w:ascii="Times New Roman" w:hAnsi="Times New Roman" w:cs="Times New Roman"/>
        </w:rPr>
        <w:t xml:space="preserve"> </w:t>
      </w:r>
      <w:r w:rsidRPr="00150674">
        <w:rPr>
          <w:rFonts w:ascii="Times New Roman" w:hAnsi="Times New Roman" w:cs="Times New Roman"/>
        </w:rPr>
        <w:t xml:space="preserve">Considering that you conclude, "relatively small changes in water availability have significant implications for microbial community structure inside halite nodules," I expected to see the statistical results that link environmental conditions to the observed community composition patterns. </w:t>
      </w:r>
      <w:commentRangeEnd w:id="58"/>
      <w:r w:rsidR="00B775A1">
        <w:rPr>
          <w:rStyle w:val="CommentReference"/>
        </w:rPr>
        <w:commentReference w:id="58"/>
      </w:r>
      <w:commentRangeEnd w:id="59"/>
      <w:r w:rsidR="00915506">
        <w:rPr>
          <w:rStyle w:val="CommentReference"/>
        </w:rPr>
        <w:commentReference w:id="59"/>
      </w:r>
    </w:p>
    <w:p w14:paraId="02C8D9D4" w14:textId="6E594AB7" w:rsidR="00AC05CC" w:rsidRDefault="00AC05CC" w:rsidP="000857E9">
      <w:pPr>
        <w:rPr>
          <w:rFonts w:ascii="Times New Roman" w:hAnsi="Times New Roman" w:cs="Times New Roman"/>
        </w:rPr>
      </w:pPr>
    </w:p>
    <w:p w14:paraId="7294513B" w14:textId="0F54DCF3" w:rsidR="00AC05CC" w:rsidRPr="00FE5B9D" w:rsidRDefault="00AC05CC" w:rsidP="000857E9">
      <w:pPr>
        <w:rPr>
          <w:rFonts w:ascii="Times New Roman" w:hAnsi="Times New Roman" w:cs="Times New Roman"/>
          <w:color w:val="0070C0"/>
        </w:rPr>
      </w:pPr>
      <w:r w:rsidRPr="00FE5B9D">
        <w:rPr>
          <w:rFonts w:ascii="Times New Roman" w:hAnsi="Times New Roman" w:cs="Times New Roman"/>
          <w:color w:val="0070C0"/>
        </w:rPr>
        <w:t xml:space="preserve">As outlined above, </w:t>
      </w:r>
      <w:r w:rsidR="00FE5B9D" w:rsidRPr="00FE5B9D">
        <w:rPr>
          <w:rFonts w:ascii="Times New Roman" w:hAnsi="Times New Roman" w:cs="Times New Roman"/>
          <w:color w:val="0070C0"/>
        </w:rPr>
        <w:t>the fact that</w:t>
      </w:r>
      <w:r w:rsidRPr="00FE5B9D">
        <w:rPr>
          <w:rFonts w:ascii="Times New Roman" w:hAnsi="Times New Roman" w:cs="Times New Roman"/>
          <w:color w:val="0070C0"/>
        </w:rPr>
        <w:t xml:space="preserve"> </w:t>
      </w:r>
      <w:r w:rsidR="00FE5B9D" w:rsidRPr="00FE5B9D">
        <w:rPr>
          <w:rFonts w:ascii="Times New Roman" w:hAnsi="Times New Roman" w:cs="Times New Roman"/>
          <w:color w:val="0070C0"/>
        </w:rPr>
        <w:t>we</w:t>
      </w:r>
      <w:r w:rsidRPr="00FE5B9D">
        <w:rPr>
          <w:rFonts w:ascii="Times New Roman" w:hAnsi="Times New Roman" w:cs="Times New Roman"/>
          <w:color w:val="0070C0"/>
        </w:rPr>
        <w:t xml:space="preserve"> </w:t>
      </w:r>
      <w:r w:rsidR="00FE5B9D" w:rsidRPr="00FE5B9D">
        <w:rPr>
          <w:rFonts w:ascii="Times New Roman" w:hAnsi="Times New Roman" w:cs="Times New Roman"/>
          <w:color w:val="0070C0"/>
        </w:rPr>
        <w:t xml:space="preserve">collected data across multiple years for multiple locations </w:t>
      </w:r>
      <w:del w:id="60" w:author="Gherman Uritskiy" w:date="2020-09-08T11:25:00Z">
        <w:r w:rsidR="00FE5B9D" w:rsidRPr="00FE5B9D" w:rsidDel="00586624">
          <w:rPr>
            <w:rFonts w:ascii="Times New Roman" w:hAnsi="Times New Roman" w:cs="Times New Roman"/>
            <w:color w:val="0070C0"/>
          </w:rPr>
          <w:delText xml:space="preserve"> </w:delText>
        </w:r>
      </w:del>
      <w:r w:rsidR="00FE5B9D" w:rsidRPr="00FE5B9D">
        <w:rPr>
          <w:rFonts w:ascii="Times New Roman" w:hAnsi="Times New Roman" w:cs="Times New Roman"/>
          <w:color w:val="0070C0"/>
        </w:rPr>
        <w:t xml:space="preserve">did not allow for such statistics to be used. </w:t>
      </w:r>
      <w:r w:rsidRPr="00FE5B9D">
        <w:rPr>
          <w:rFonts w:ascii="Times New Roman" w:hAnsi="Times New Roman" w:cs="Times New Roman"/>
          <w:color w:val="0070C0"/>
        </w:rPr>
        <w:t>Instead, we derive independent conclusions from three independent sampling efforts at different distance scales, and link them together in the discussion, pointing out that all three studies point to the same conclusion.</w:t>
      </w:r>
      <w:r w:rsidR="00FE5B9D" w:rsidRPr="00FE5B9D">
        <w:rPr>
          <w:rFonts w:ascii="Times New Roman" w:hAnsi="Times New Roman" w:cs="Times New Roman"/>
          <w:color w:val="0070C0"/>
        </w:rPr>
        <w:t xml:space="preserve"> This relationship between atmospheric water availability and community structure in halite nodules was also reported in previous studies (Robinson et al., 2015; Finstad et al., 2017). </w:t>
      </w:r>
    </w:p>
    <w:p w14:paraId="4E30AE83" w14:textId="77777777" w:rsidR="00B775A1" w:rsidRPr="00150674" w:rsidRDefault="00B775A1" w:rsidP="000857E9">
      <w:pPr>
        <w:rPr>
          <w:rFonts w:ascii="Times New Roman" w:hAnsi="Times New Roman" w:cs="Times New Roman"/>
        </w:rPr>
      </w:pPr>
    </w:p>
    <w:p w14:paraId="14C8EB50" w14:textId="5495DCC3" w:rsidR="000857E9" w:rsidRPr="00150674" w:rsidRDefault="000857E9" w:rsidP="000857E9">
      <w:pPr>
        <w:rPr>
          <w:rFonts w:ascii="Times New Roman" w:hAnsi="Times New Roman" w:cs="Times New Roman"/>
        </w:rPr>
      </w:pPr>
      <w:commentRangeStart w:id="61"/>
      <w:r w:rsidRPr="00150674">
        <w:rPr>
          <w:rFonts w:ascii="Times New Roman" w:hAnsi="Times New Roman" w:cs="Times New Roman"/>
        </w:rPr>
        <w:t xml:space="preserve">Besides, when you mentioned that you have installed Data Loggers at each sampling location, does it mean that you have data from 85 locations? or do you assume that the temperature and RH are the same in the 500 m2 and 20 m2 sections? </w:t>
      </w:r>
      <w:commentRangeEnd w:id="61"/>
      <w:r w:rsidR="00CC4730">
        <w:rPr>
          <w:rStyle w:val="CommentReference"/>
        </w:rPr>
        <w:commentReference w:id="61"/>
      </w:r>
      <w:commentRangeStart w:id="62"/>
      <w:r w:rsidRPr="00150674">
        <w:rPr>
          <w:rFonts w:ascii="Times New Roman" w:hAnsi="Times New Roman" w:cs="Times New Roman"/>
        </w:rPr>
        <w:t>Furthermore, you mentioned that "the internal nodule condition measurements were recorded one year after the intra-nodule sampling took place, however, the atmospheric temperature and RH conditions were very similar between the two years".</w:t>
      </w:r>
      <w:commentRangeEnd w:id="62"/>
      <w:r w:rsidR="00C47DC2">
        <w:rPr>
          <w:rStyle w:val="CommentReference"/>
        </w:rPr>
        <w:commentReference w:id="62"/>
      </w:r>
      <w:r w:rsidR="005E06D8">
        <w:rPr>
          <w:rFonts w:ascii="Times New Roman" w:hAnsi="Times New Roman" w:cs="Times New Roman"/>
        </w:rPr>
        <w:t xml:space="preserve"> </w:t>
      </w:r>
      <w:commentRangeStart w:id="63"/>
      <w:r w:rsidRPr="00150674">
        <w:rPr>
          <w:rFonts w:ascii="Times New Roman" w:hAnsi="Times New Roman" w:cs="Times New Roman"/>
        </w:rPr>
        <w:t>In that case, I understand that you observed different patterns and because the different areas have different temperatures and RH you assume that those are the deterministic factors.</w:t>
      </w:r>
      <w:commentRangeEnd w:id="63"/>
      <w:r w:rsidR="005E06D8">
        <w:rPr>
          <w:rStyle w:val="CommentReference"/>
        </w:rPr>
        <w:commentReference w:id="63"/>
      </w:r>
    </w:p>
    <w:p w14:paraId="5826CA52" w14:textId="632C803B" w:rsidR="00AC05CC" w:rsidRDefault="00AC05CC" w:rsidP="000857E9">
      <w:pPr>
        <w:rPr>
          <w:rFonts w:ascii="Times New Roman" w:hAnsi="Times New Roman" w:cs="Times New Roman"/>
        </w:rPr>
      </w:pPr>
    </w:p>
    <w:p w14:paraId="3D404C79" w14:textId="70C44831" w:rsidR="00AC05CC" w:rsidRDefault="00AC05CC" w:rsidP="000857E9">
      <w:pPr>
        <w:rPr>
          <w:rFonts w:ascii="Times New Roman" w:hAnsi="Times New Roman" w:cs="Times New Roman"/>
          <w:color w:val="0070C0"/>
        </w:rPr>
      </w:pPr>
      <w:r w:rsidRPr="00AC05CC">
        <w:rPr>
          <w:rFonts w:ascii="Times New Roman" w:hAnsi="Times New Roman" w:cs="Times New Roman"/>
          <w:color w:val="0070C0"/>
        </w:rPr>
        <w:t>We unintentionally used misleading language in the methods – we used three loggers at the three major sampled regions. This has been fixed in the text.</w:t>
      </w:r>
    </w:p>
    <w:p w14:paraId="3512731E" w14:textId="1FD70E5B" w:rsidR="00AD615D" w:rsidRDefault="00AD615D" w:rsidP="000857E9">
      <w:pPr>
        <w:rPr>
          <w:rFonts w:ascii="Times New Roman" w:hAnsi="Times New Roman" w:cs="Times New Roman"/>
          <w:color w:val="0070C0"/>
        </w:rPr>
      </w:pPr>
    </w:p>
    <w:p w14:paraId="184E8557" w14:textId="0AF8A1FD" w:rsidR="00AD615D" w:rsidRPr="00AD615D" w:rsidRDefault="00AD615D" w:rsidP="000857E9">
      <w:pPr>
        <w:rPr>
          <w:rFonts w:ascii="Times New Roman" w:hAnsi="Times New Roman" w:cs="Times New Roman"/>
          <w:color w:val="0070C0"/>
        </w:rPr>
      </w:pPr>
      <w:r w:rsidRPr="00AD615D">
        <w:rPr>
          <w:rFonts w:ascii="Times New Roman" w:hAnsi="Times New Roman" w:cs="Times New Roman"/>
          <w:color w:val="0070C0"/>
        </w:rPr>
        <w:t>This is correct and it was an assumption we unfortunately had to make on because of the multi-year scale of this project. We took care of validating this assumption in the results by comparing the atmospheric conditions between the years (see Fig. S</w:t>
      </w:r>
      <w:ins w:id="64" w:author="Gherman Uritskiy" w:date="2020-09-08T11:57:00Z">
        <w:r w:rsidR="00FC2C7C">
          <w:rPr>
            <w:rFonts w:ascii="Times New Roman" w:hAnsi="Times New Roman" w:cs="Times New Roman"/>
            <w:color w:val="0070C0"/>
          </w:rPr>
          <w:t>3</w:t>
        </w:r>
      </w:ins>
      <w:del w:id="65" w:author="Gherman Uritskiy" w:date="2020-09-08T11:57:00Z">
        <w:r w:rsidRPr="00AD615D" w:rsidDel="00FC2C7C">
          <w:rPr>
            <w:rFonts w:ascii="Times New Roman" w:hAnsi="Times New Roman" w:cs="Times New Roman"/>
            <w:color w:val="0070C0"/>
          </w:rPr>
          <w:delText>2</w:delText>
        </w:r>
      </w:del>
      <w:r w:rsidRPr="00AD615D">
        <w:rPr>
          <w:rFonts w:ascii="Times New Roman" w:hAnsi="Times New Roman" w:cs="Times New Roman"/>
          <w:color w:val="0070C0"/>
        </w:rPr>
        <w:t>). We indeed relied on the conclusions from the three main independent sampling experiments (the major samples scales) to derive these conclusions, however we also outline a few alternate explanations in the discussion.</w:t>
      </w:r>
    </w:p>
    <w:p w14:paraId="2F6B5CC5" w14:textId="77777777" w:rsidR="000857E9" w:rsidRPr="00150674" w:rsidRDefault="000857E9" w:rsidP="000857E9">
      <w:pPr>
        <w:rPr>
          <w:rFonts w:ascii="Times New Roman" w:hAnsi="Times New Roman" w:cs="Times New Roman"/>
        </w:rPr>
      </w:pPr>
    </w:p>
    <w:p w14:paraId="44D2C809" w14:textId="4C9CA735" w:rsidR="000857E9" w:rsidRDefault="000857E9" w:rsidP="000857E9">
      <w:pPr>
        <w:rPr>
          <w:rFonts w:ascii="Times New Roman" w:hAnsi="Times New Roman" w:cs="Times New Roman"/>
        </w:rPr>
      </w:pPr>
      <w:commentRangeStart w:id="66"/>
      <w:r w:rsidRPr="00150674">
        <w:rPr>
          <w:rFonts w:ascii="Times New Roman" w:hAnsi="Times New Roman" w:cs="Times New Roman"/>
        </w:rPr>
        <w:t>L56 there are not geological features analyzed in this article but RH and Temperature.</w:t>
      </w:r>
      <w:commentRangeEnd w:id="66"/>
      <w:r w:rsidR="00CF41CF">
        <w:rPr>
          <w:rStyle w:val="CommentReference"/>
        </w:rPr>
        <w:commentReference w:id="66"/>
      </w:r>
    </w:p>
    <w:p w14:paraId="30C78707" w14:textId="52B17902" w:rsidR="00AD615D" w:rsidRDefault="00AD615D" w:rsidP="000857E9">
      <w:pPr>
        <w:rPr>
          <w:rFonts w:ascii="Times New Roman" w:hAnsi="Times New Roman" w:cs="Times New Roman"/>
        </w:rPr>
      </w:pPr>
    </w:p>
    <w:p w14:paraId="7D7C17F7" w14:textId="5F152D45" w:rsidR="00AD615D" w:rsidRPr="00AD615D" w:rsidRDefault="00AD615D" w:rsidP="000857E9">
      <w:pPr>
        <w:rPr>
          <w:rFonts w:ascii="Times New Roman" w:hAnsi="Times New Roman" w:cs="Times New Roman"/>
          <w:color w:val="0070C0"/>
        </w:rPr>
      </w:pPr>
      <w:r w:rsidRPr="00AD615D">
        <w:rPr>
          <w:rFonts w:ascii="Times New Roman" w:hAnsi="Times New Roman" w:cs="Times New Roman"/>
          <w:color w:val="0070C0"/>
        </w:rPr>
        <w:t>Thank you for pointing this out, it was corrected.</w:t>
      </w:r>
    </w:p>
    <w:p w14:paraId="10530B7E" w14:textId="77777777" w:rsidR="00CF41CF" w:rsidRPr="00150674" w:rsidRDefault="00CF41CF" w:rsidP="000857E9">
      <w:pPr>
        <w:rPr>
          <w:rFonts w:ascii="Times New Roman" w:hAnsi="Times New Roman" w:cs="Times New Roman"/>
        </w:rPr>
      </w:pPr>
    </w:p>
    <w:p w14:paraId="6550CC45" w14:textId="170255F0" w:rsidR="000857E9" w:rsidRDefault="000857E9" w:rsidP="000857E9">
      <w:pPr>
        <w:rPr>
          <w:rFonts w:ascii="Times New Roman" w:hAnsi="Times New Roman" w:cs="Times New Roman"/>
        </w:rPr>
      </w:pPr>
      <w:commentRangeStart w:id="67"/>
      <w:commentRangeStart w:id="68"/>
      <w:r w:rsidRPr="00150674">
        <w:rPr>
          <w:rFonts w:ascii="Times New Roman" w:hAnsi="Times New Roman" w:cs="Times New Roman"/>
        </w:rPr>
        <w:t>L59-60 "these diverse communities develop largely independently..." It does not seem to be the conclusion of those papers. Crist-</w:t>
      </w:r>
      <w:proofErr w:type="spellStart"/>
      <w:r w:rsidRPr="00150674">
        <w:rPr>
          <w:rFonts w:ascii="Times New Roman" w:hAnsi="Times New Roman" w:cs="Times New Roman"/>
        </w:rPr>
        <w:t>Cristoph</w:t>
      </w:r>
      <w:proofErr w:type="spellEnd"/>
      <w:r w:rsidRPr="00150674">
        <w:rPr>
          <w:rFonts w:ascii="Times New Roman" w:hAnsi="Times New Roman" w:cs="Times New Roman"/>
        </w:rPr>
        <w:t xml:space="preserve"> worked with a composed DNA and they do not analyze the turnover. Uritskiy 2019 looks for common features "can be recapitulated by two general modes of community shifts —a rapid Type 1 shift and a more gradual Type 2 adjustment".</w:t>
      </w:r>
      <w:commentRangeEnd w:id="67"/>
      <w:r w:rsidR="00CF41CF">
        <w:rPr>
          <w:rStyle w:val="CommentReference"/>
        </w:rPr>
        <w:commentReference w:id="67"/>
      </w:r>
      <w:commentRangeEnd w:id="68"/>
      <w:r w:rsidR="00915506">
        <w:rPr>
          <w:rStyle w:val="CommentReference"/>
        </w:rPr>
        <w:commentReference w:id="68"/>
      </w:r>
    </w:p>
    <w:p w14:paraId="4FA7921B" w14:textId="6A9CFF4E" w:rsidR="00F27418" w:rsidRDefault="00F27418" w:rsidP="000857E9">
      <w:pPr>
        <w:rPr>
          <w:rFonts w:ascii="Times New Roman" w:hAnsi="Times New Roman" w:cs="Times New Roman"/>
        </w:rPr>
      </w:pPr>
    </w:p>
    <w:p w14:paraId="23FB49F3" w14:textId="120E7BAE" w:rsidR="00F27418" w:rsidRDefault="00F27418" w:rsidP="000857E9">
      <w:pPr>
        <w:rPr>
          <w:rFonts w:ascii="Times New Roman" w:hAnsi="Times New Roman" w:cs="Times New Roman"/>
        </w:rPr>
      </w:pPr>
      <w:r>
        <w:rPr>
          <w:rFonts w:ascii="Times New Roman" w:hAnsi="Times New Roman" w:cs="Times New Roman"/>
        </w:rPr>
        <w:lastRenderedPageBreak/>
        <w:t xml:space="preserve">Crits-Christoph was an early study of this system and at the time halite nodules were aggregated with the assumption that their microbiome </w:t>
      </w:r>
      <w:proofErr w:type="gramStart"/>
      <w:r>
        <w:rPr>
          <w:rFonts w:ascii="Times New Roman" w:hAnsi="Times New Roman" w:cs="Times New Roman"/>
        </w:rPr>
        <w:t>were</w:t>
      </w:r>
      <w:proofErr w:type="gramEnd"/>
      <w:r>
        <w:rPr>
          <w:rFonts w:ascii="Times New Roman" w:hAnsi="Times New Roman" w:cs="Times New Roman"/>
        </w:rPr>
        <w:t xml:space="preserve"> very similar. Uritskiy et al., 2019 showed </w:t>
      </w:r>
      <w:r w:rsidR="00143D9A">
        <w:rPr>
          <w:rFonts w:ascii="Times New Roman" w:hAnsi="Times New Roman" w:cs="Times New Roman"/>
        </w:rPr>
        <w:t>the high level of heterogeneity of microbiomes across nodules and that the</w:t>
      </w:r>
      <w:r w:rsidRPr="00F27418">
        <w:rPr>
          <w:rFonts w:ascii="Times New Roman" w:hAnsi="Times New Roman" w:cs="Times New Roman"/>
        </w:rPr>
        <w:t xml:space="preserve"> </w:t>
      </w:r>
      <w:r>
        <w:rPr>
          <w:rFonts w:ascii="Times New Roman" w:hAnsi="Times New Roman" w:cs="Times New Roman"/>
        </w:rPr>
        <w:t>individual</w:t>
      </w:r>
      <w:r w:rsidRPr="00F27418">
        <w:rPr>
          <w:rFonts w:ascii="Times New Roman" w:hAnsi="Times New Roman" w:cs="Times New Roman"/>
        </w:rPr>
        <w:t xml:space="preserve"> nature</w:t>
      </w:r>
      <w:r w:rsidR="00143D9A">
        <w:rPr>
          <w:rFonts w:ascii="Times New Roman" w:hAnsi="Times New Roman" w:cs="Times New Roman"/>
        </w:rPr>
        <w:t xml:space="preserve"> of the nodules </w:t>
      </w:r>
      <w:r w:rsidRPr="00F27418">
        <w:rPr>
          <w:rFonts w:ascii="Times New Roman" w:hAnsi="Times New Roman" w:cs="Times New Roman"/>
        </w:rPr>
        <w:t xml:space="preserve">allowed for independent strain-level evolution </w:t>
      </w:r>
      <w:r>
        <w:rPr>
          <w:rFonts w:ascii="Times New Roman" w:hAnsi="Times New Roman" w:cs="Times New Roman"/>
        </w:rPr>
        <w:t>within each</w:t>
      </w:r>
      <w:r w:rsidRPr="00F27418">
        <w:rPr>
          <w:rFonts w:ascii="Times New Roman" w:hAnsi="Times New Roman" w:cs="Times New Roman"/>
        </w:rPr>
        <w:t xml:space="preserve"> nodules.</w:t>
      </w:r>
      <w:r>
        <w:rPr>
          <w:rFonts w:ascii="Times New Roman" w:hAnsi="Times New Roman" w:cs="Times New Roman"/>
        </w:rPr>
        <w:t xml:space="preserve"> </w:t>
      </w:r>
      <w:r w:rsidRPr="00F27418">
        <w:rPr>
          <w:rFonts w:ascii="Times New Roman" w:hAnsi="Times New Roman" w:cs="Times New Roman"/>
        </w:rPr>
        <w:t xml:space="preserve">We replaced the </w:t>
      </w:r>
      <w:proofErr w:type="spellStart"/>
      <w:r w:rsidRPr="00F27418">
        <w:rPr>
          <w:rFonts w:ascii="Times New Roman" w:hAnsi="Times New Roman" w:cs="Times New Roman"/>
        </w:rPr>
        <w:t>Crits</w:t>
      </w:r>
      <w:proofErr w:type="spellEnd"/>
      <w:r w:rsidRPr="00F27418">
        <w:rPr>
          <w:rFonts w:ascii="Times New Roman" w:hAnsi="Times New Roman" w:cs="Times New Roman"/>
        </w:rPr>
        <w:t xml:space="preserve">-Christoph citation with </w:t>
      </w:r>
      <w:proofErr w:type="spellStart"/>
      <w:r w:rsidRPr="00F27418">
        <w:rPr>
          <w:rFonts w:ascii="Times New Roman" w:hAnsi="Times New Roman" w:cs="Times New Roman"/>
        </w:rPr>
        <w:t>Wierzchos</w:t>
      </w:r>
      <w:proofErr w:type="spellEnd"/>
      <w:r w:rsidRPr="00F27418">
        <w:rPr>
          <w:rFonts w:ascii="Times New Roman" w:hAnsi="Times New Roman" w:cs="Times New Roman"/>
        </w:rPr>
        <w:t xml:space="preserve"> et. al, </w:t>
      </w:r>
      <w:r>
        <w:rPr>
          <w:rFonts w:ascii="Times New Roman" w:hAnsi="Times New Roman" w:cs="Times New Roman"/>
        </w:rPr>
        <w:t xml:space="preserve">2006, </w:t>
      </w:r>
      <w:r w:rsidRPr="00F27418">
        <w:rPr>
          <w:rFonts w:ascii="Times New Roman" w:hAnsi="Times New Roman" w:cs="Times New Roman"/>
        </w:rPr>
        <w:t xml:space="preserve">which provides a good overview of the isolated nature of these communities. </w:t>
      </w:r>
    </w:p>
    <w:p w14:paraId="5CEC967F" w14:textId="77777777" w:rsidR="00CF41CF" w:rsidRPr="00150674" w:rsidRDefault="00CF41CF" w:rsidP="000857E9">
      <w:pPr>
        <w:rPr>
          <w:rFonts w:ascii="Times New Roman" w:hAnsi="Times New Roman" w:cs="Times New Roman"/>
        </w:rPr>
      </w:pPr>
    </w:p>
    <w:p w14:paraId="0A0D3E73" w14:textId="50AB73F6" w:rsidR="00CD26F9" w:rsidRDefault="000857E9" w:rsidP="000857E9">
      <w:pPr>
        <w:rPr>
          <w:rFonts w:ascii="Times New Roman" w:hAnsi="Times New Roman" w:cs="Times New Roman"/>
        </w:rPr>
      </w:pPr>
      <w:commentRangeStart w:id="69"/>
      <w:r w:rsidRPr="00150674">
        <w:rPr>
          <w:rFonts w:ascii="Times New Roman" w:hAnsi="Times New Roman" w:cs="Times New Roman"/>
        </w:rPr>
        <w:t>There is a methodology described for light transmission measurements in the M&amp;M sections. The results should be the effective transmission and the approximate effective PAR available. In the results section, you mention the average PAR available. It is not clear if you are addressing the effective PAR available calculated as it was mentioned in the M&amp;M section.</w:t>
      </w:r>
      <w:commentRangeEnd w:id="69"/>
      <w:r w:rsidR="00CD26F9">
        <w:rPr>
          <w:rStyle w:val="CommentReference"/>
        </w:rPr>
        <w:commentReference w:id="69"/>
      </w:r>
    </w:p>
    <w:p w14:paraId="5C8C9595" w14:textId="18536094" w:rsidR="00143D9A" w:rsidRDefault="00143D9A" w:rsidP="000857E9">
      <w:pPr>
        <w:rPr>
          <w:rFonts w:ascii="Times New Roman" w:hAnsi="Times New Roman" w:cs="Times New Roman"/>
        </w:rPr>
      </w:pPr>
    </w:p>
    <w:p w14:paraId="3D5BC77D" w14:textId="345F99B8" w:rsidR="00143D9A" w:rsidRPr="00143D9A" w:rsidRDefault="00143D9A" w:rsidP="000857E9">
      <w:pPr>
        <w:rPr>
          <w:rFonts w:ascii="Times New Roman" w:hAnsi="Times New Roman" w:cs="Times New Roman"/>
          <w:color w:val="0070C0"/>
        </w:rPr>
      </w:pPr>
      <w:commentRangeStart w:id="70"/>
      <w:r w:rsidRPr="00143D9A">
        <w:rPr>
          <w:rFonts w:ascii="Times New Roman" w:hAnsi="Times New Roman" w:cs="Times New Roman"/>
          <w:color w:val="0070C0"/>
        </w:rPr>
        <w:t>This is correct, we calculated the effective PAR available as described in the M&amp;M section. We unintentionally forgot to mentioned that we repeated these measurements in three independent nodules and calculated averages. This has been corrected in the results sections.</w:t>
      </w:r>
      <w:commentRangeEnd w:id="70"/>
      <w:r>
        <w:rPr>
          <w:rStyle w:val="CommentReference"/>
        </w:rPr>
        <w:commentReference w:id="70"/>
      </w:r>
    </w:p>
    <w:p w14:paraId="39216D76" w14:textId="77777777" w:rsidR="00CD26F9" w:rsidRPr="00150674" w:rsidRDefault="00CD26F9" w:rsidP="000857E9">
      <w:pPr>
        <w:rPr>
          <w:rFonts w:ascii="Times New Roman" w:hAnsi="Times New Roman" w:cs="Times New Roman"/>
        </w:rPr>
      </w:pPr>
    </w:p>
    <w:p w14:paraId="4F825B82" w14:textId="4096138C" w:rsidR="000857E9" w:rsidRDefault="000857E9" w:rsidP="000857E9">
      <w:pPr>
        <w:rPr>
          <w:rFonts w:ascii="Times New Roman" w:hAnsi="Times New Roman" w:cs="Times New Roman"/>
        </w:rPr>
      </w:pPr>
      <w:commentRangeStart w:id="71"/>
      <w:r w:rsidRPr="00150674">
        <w:rPr>
          <w:rFonts w:ascii="Times New Roman" w:hAnsi="Times New Roman" w:cs="Times New Roman"/>
        </w:rPr>
        <w:t>L 355 Chlorophyta is not a class name.</w:t>
      </w:r>
      <w:commentRangeEnd w:id="71"/>
      <w:r w:rsidR="00A96676">
        <w:rPr>
          <w:rStyle w:val="CommentReference"/>
        </w:rPr>
        <w:commentReference w:id="71"/>
      </w:r>
    </w:p>
    <w:p w14:paraId="5878B0C2" w14:textId="77777777" w:rsidR="00143D9A" w:rsidRDefault="00143D9A" w:rsidP="000857E9">
      <w:pPr>
        <w:rPr>
          <w:rFonts w:ascii="Times New Roman" w:hAnsi="Times New Roman" w:cs="Times New Roman"/>
        </w:rPr>
      </w:pPr>
    </w:p>
    <w:p w14:paraId="5B58D6F5" w14:textId="77777777" w:rsidR="00A96676" w:rsidRPr="00150674" w:rsidRDefault="00A96676" w:rsidP="000857E9">
      <w:pPr>
        <w:rPr>
          <w:rFonts w:ascii="Times New Roman" w:hAnsi="Times New Roman" w:cs="Times New Roman"/>
        </w:rPr>
      </w:pPr>
    </w:p>
    <w:p w14:paraId="56FD5B00" w14:textId="2921E695" w:rsidR="000857E9" w:rsidRDefault="000857E9" w:rsidP="000857E9">
      <w:pPr>
        <w:rPr>
          <w:rFonts w:ascii="Times New Roman" w:hAnsi="Times New Roman" w:cs="Times New Roman"/>
        </w:rPr>
      </w:pPr>
      <w:commentRangeStart w:id="72"/>
      <w:r w:rsidRPr="00150674">
        <w:rPr>
          <w:rFonts w:ascii="Times New Roman" w:hAnsi="Times New Roman" w:cs="Times New Roman"/>
        </w:rPr>
        <w:t>L517-528. In comparing the results of the biomass estimation with previous results (</w:t>
      </w:r>
      <w:proofErr w:type="spellStart"/>
      <w:r w:rsidRPr="00150674">
        <w:rPr>
          <w:rFonts w:ascii="Times New Roman" w:hAnsi="Times New Roman" w:cs="Times New Roman"/>
        </w:rPr>
        <w:t>Finstand</w:t>
      </w:r>
      <w:proofErr w:type="spellEnd"/>
      <w:r w:rsidRPr="00150674">
        <w:rPr>
          <w:rFonts w:ascii="Times New Roman" w:hAnsi="Times New Roman" w:cs="Times New Roman"/>
        </w:rPr>
        <w:t xml:space="preserve"> et al 2017) you should consider that only </w:t>
      </w:r>
      <w:proofErr w:type="spellStart"/>
      <w:r w:rsidRPr="00150674">
        <w:rPr>
          <w:rFonts w:ascii="Times New Roman" w:hAnsi="Times New Roman" w:cs="Times New Roman"/>
        </w:rPr>
        <w:t>autofluorescent</w:t>
      </w:r>
      <w:proofErr w:type="spellEnd"/>
      <w:r w:rsidRPr="00150674">
        <w:rPr>
          <w:rFonts w:ascii="Times New Roman" w:hAnsi="Times New Roman" w:cs="Times New Roman"/>
        </w:rPr>
        <w:t xml:space="preserve"> cells were counted in that paper while in yours, total cells were quantified. </w:t>
      </w:r>
      <w:commentRangeEnd w:id="72"/>
      <w:r w:rsidR="004E050A">
        <w:rPr>
          <w:rStyle w:val="CommentReference"/>
        </w:rPr>
        <w:commentReference w:id="72"/>
      </w:r>
      <w:commentRangeStart w:id="73"/>
      <w:r w:rsidRPr="00150674">
        <w:rPr>
          <w:rFonts w:ascii="Times New Roman" w:hAnsi="Times New Roman" w:cs="Times New Roman"/>
        </w:rPr>
        <w:t xml:space="preserve">Moreover, Finstad et al results found that the cell number was always higher in the middle and bottom sections when significant differences were observed. In the driest site, a random distribution of biomass was observed. </w:t>
      </w:r>
      <w:commentRangeEnd w:id="73"/>
      <w:r w:rsidR="004E050A">
        <w:rPr>
          <w:rStyle w:val="CommentReference"/>
        </w:rPr>
        <w:commentReference w:id="73"/>
      </w:r>
    </w:p>
    <w:p w14:paraId="1497AF62" w14:textId="1A30007F" w:rsidR="00143D9A" w:rsidRDefault="00143D9A" w:rsidP="000857E9">
      <w:pPr>
        <w:rPr>
          <w:rFonts w:ascii="Times New Roman" w:hAnsi="Times New Roman" w:cs="Times New Roman"/>
        </w:rPr>
      </w:pPr>
    </w:p>
    <w:p w14:paraId="3E8FBCF6" w14:textId="7A044957" w:rsidR="00143D9A" w:rsidRPr="00FE5B9D" w:rsidRDefault="00143D9A" w:rsidP="000857E9">
      <w:pPr>
        <w:rPr>
          <w:rFonts w:ascii="Times New Roman" w:hAnsi="Times New Roman" w:cs="Times New Roman"/>
          <w:color w:val="0070C0"/>
        </w:rPr>
      </w:pPr>
      <w:r w:rsidRPr="00FE5B9D">
        <w:rPr>
          <w:rFonts w:ascii="Times New Roman" w:hAnsi="Times New Roman" w:cs="Times New Roman"/>
          <w:color w:val="0070C0"/>
        </w:rPr>
        <w:t xml:space="preserve">This is a good point and we added this distinction in the text. We also discussed that Salar </w:t>
      </w:r>
      <w:proofErr w:type="spellStart"/>
      <w:r w:rsidRPr="00FE5B9D">
        <w:rPr>
          <w:rFonts w:ascii="Times New Roman" w:hAnsi="Times New Roman" w:cs="Times New Roman"/>
          <w:color w:val="0070C0"/>
        </w:rPr>
        <w:t>Llamara</w:t>
      </w:r>
      <w:proofErr w:type="spellEnd"/>
      <w:r w:rsidRPr="00FE5B9D">
        <w:rPr>
          <w:rFonts w:ascii="Times New Roman" w:hAnsi="Times New Roman" w:cs="Times New Roman"/>
          <w:color w:val="0070C0"/>
        </w:rPr>
        <w:t xml:space="preserve">, the site of study in Finstad et al., 2017, has a much higher relative humidity overall, even for the driest sites, than Salar Grande. </w:t>
      </w:r>
    </w:p>
    <w:p w14:paraId="352AA8AF" w14:textId="77777777" w:rsidR="00143D9A" w:rsidRPr="00150674" w:rsidRDefault="00143D9A" w:rsidP="000857E9">
      <w:pPr>
        <w:rPr>
          <w:rFonts w:ascii="Times New Roman" w:hAnsi="Times New Roman" w:cs="Times New Roman"/>
        </w:rPr>
      </w:pPr>
    </w:p>
    <w:p w14:paraId="3FB881E9" w14:textId="77777777" w:rsidR="004E050A" w:rsidRDefault="004E050A" w:rsidP="000857E9">
      <w:pPr>
        <w:rPr>
          <w:rFonts w:ascii="Times New Roman" w:hAnsi="Times New Roman" w:cs="Times New Roman"/>
        </w:rPr>
      </w:pPr>
    </w:p>
    <w:p w14:paraId="5098E17F" w14:textId="77777777" w:rsidR="000857E9" w:rsidRPr="00150674" w:rsidRDefault="000857E9" w:rsidP="000857E9">
      <w:pPr>
        <w:rPr>
          <w:rFonts w:ascii="Times New Roman" w:hAnsi="Times New Roman" w:cs="Times New Roman"/>
        </w:rPr>
      </w:pPr>
      <w:commentRangeStart w:id="74"/>
      <w:r w:rsidRPr="00150674">
        <w:rPr>
          <w:rFonts w:ascii="Times New Roman" w:hAnsi="Times New Roman" w:cs="Times New Roman"/>
        </w:rPr>
        <w:t>L568 at the functional level and, perhaps, at lower taxonomic rank.</w:t>
      </w:r>
      <w:commentRangeEnd w:id="74"/>
      <w:r w:rsidR="00056B7F">
        <w:rPr>
          <w:rStyle w:val="CommentReference"/>
        </w:rPr>
        <w:commentReference w:id="74"/>
      </w:r>
    </w:p>
    <w:p w14:paraId="140F9E74" w14:textId="0B651345" w:rsidR="005B3B7C" w:rsidRDefault="005B3B7C" w:rsidP="000857E9">
      <w:pPr>
        <w:rPr>
          <w:rFonts w:ascii="Times New Roman" w:hAnsi="Times New Roman" w:cs="Times New Roman"/>
        </w:rPr>
      </w:pPr>
    </w:p>
    <w:p w14:paraId="3FA0FF54" w14:textId="70CD99EE" w:rsidR="00143D9A" w:rsidRPr="00143D9A" w:rsidRDefault="00143D9A" w:rsidP="000857E9">
      <w:pPr>
        <w:rPr>
          <w:rFonts w:ascii="Times New Roman" w:hAnsi="Times New Roman" w:cs="Times New Roman"/>
          <w:color w:val="0070C0"/>
        </w:rPr>
      </w:pPr>
      <w:r w:rsidRPr="00143D9A">
        <w:rPr>
          <w:rFonts w:ascii="Times New Roman" w:hAnsi="Times New Roman" w:cs="Times New Roman"/>
          <w:color w:val="0070C0"/>
        </w:rPr>
        <w:t>This is an excellent good point that we added to the conclusions.</w:t>
      </w:r>
      <w:r>
        <w:rPr>
          <w:rFonts w:ascii="Times New Roman" w:hAnsi="Times New Roman" w:cs="Times New Roman"/>
          <w:color w:val="0070C0"/>
        </w:rPr>
        <w:t xml:space="preserve"> Thank you!</w:t>
      </w:r>
    </w:p>
    <w:p w14:paraId="36EB3026" w14:textId="77A3053B" w:rsidR="00AC05CC" w:rsidRDefault="00AC05CC" w:rsidP="000857E9">
      <w:pPr>
        <w:rPr>
          <w:rFonts w:ascii="Times New Roman" w:hAnsi="Times New Roman" w:cs="Times New Roman"/>
        </w:rPr>
      </w:pPr>
    </w:p>
    <w:p w14:paraId="440CAA0F" w14:textId="34E4E495" w:rsidR="00AC05CC" w:rsidRDefault="00AC05CC" w:rsidP="000857E9">
      <w:pPr>
        <w:rPr>
          <w:rFonts w:ascii="Times New Roman" w:hAnsi="Times New Roman" w:cs="Times New Roman"/>
        </w:rPr>
      </w:pPr>
    </w:p>
    <w:p w14:paraId="4C21E785" w14:textId="117E9747" w:rsidR="00AC05CC" w:rsidRPr="00150674" w:rsidRDefault="00AC05CC" w:rsidP="000857E9">
      <w:pPr>
        <w:rPr>
          <w:rFonts w:ascii="Times New Roman" w:hAnsi="Times New Roman" w:cs="Times New Roman"/>
        </w:rPr>
      </w:pPr>
    </w:p>
    <w:sectPr w:rsidR="00AC05CC" w:rsidRPr="00150674" w:rsidSect="002D2E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herman Uritskiy" w:date="2020-08-26T11:01:00Z" w:initials="GU">
    <w:p w14:paraId="25C77D61" w14:textId="2B9114B8" w:rsidR="002B6A9F" w:rsidRDefault="002B6A9F">
      <w:pPr>
        <w:pStyle w:val="CommentText"/>
      </w:pPr>
      <w:r>
        <w:rPr>
          <w:rStyle w:val="CommentReference"/>
        </w:rPr>
        <w:annotationRef/>
      </w:r>
      <w:r>
        <w:t xml:space="preserve">Jocelyne: I don’t know how to tactfully respond here. </w:t>
      </w:r>
      <w:proofErr w:type="spellStart"/>
      <w:r>
        <w:t>Im</w:t>
      </w:r>
      <w:proofErr w:type="spellEnd"/>
      <w:r>
        <w:t xml:space="preserve"> not attached to the title, but I also don’t agree we need to put every caveat and distinction into the title (both </w:t>
      </w:r>
      <w:r w:rsidR="00BE120F">
        <w:t>t</w:t>
      </w:r>
      <w:r>
        <w:t>he 16S part and the exact community we are studying</w:t>
      </w:r>
      <w:r w:rsidR="00BE120F">
        <w:t xml:space="preserve">). </w:t>
      </w:r>
      <w:r w:rsidR="00992E88">
        <w:t>Sure we want to be accurate, but also this study has general interest to desert microbiome research, which we will fail to reach with a super long, specific, and niche title.</w:t>
      </w:r>
    </w:p>
  </w:comment>
  <w:comment w:id="1" w:author="Davila, Alfonso (ARC-SSX)" w:date="2020-09-03T07:34:00Z" w:initials="DA(">
    <w:p w14:paraId="50219F76" w14:textId="1671599A" w:rsidR="009F4C14" w:rsidRDefault="009F4C14">
      <w:pPr>
        <w:pStyle w:val="CommentText"/>
      </w:pPr>
      <w:r>
        <w:rPr>
          <w:rStyle w:val="CommentReference"/>
        </w:rPr>
        <w:annotationRef/>
      </w:r>
      <w:r>
        <w:t>I can see the reviewer’s point that the title is missing an important aspect of the work, which is the study of a well-defined and spatially constrained habitat (halite nodules). If the choice is between ‘halophile’ and ‘halite’ I am fine either way.</w:t>
      </w:r>
    </w:p>
  </w:comment>
  <w:comment w:id="8" w:author="Gherman Uritskiy" w:date="2020-08-26T11:05:00Z" w:initials="GU">
    <w:p w14:paraId="47E321F3" w14:textId="17B26AAE" w:rsidR="00992E88" w:rsidRDefault="00992E88">
      <w:pPr>
        <w:pStyle w:val="CommentText"/>
      </w:pPr>
      <w:r>
        <w:rPr>
          <w:rStyle w:val="CommentReference"/>
        </w:rPr>
        <w:annotationRef/>
      </w:r>
      <w:r>
        <w:t>Added</w:t>
      </w:r>
    </w:p>
  </w:comment>
  <w:comment w:id="9" w:author="Gherman Uritskiy" w:date="2020-08-26T11:09:00Z" w:initials="GU">
    <w:p w14:paraId="39C50DE5" w14:textId="2598F93C" w:rsidR="00741CAE" w:rsidRDefault="00741CAE">
      <w:pPr>
        <w:pStyle w:val="CommentText"/>
      </w:pPr>
      <w:r>
        <w:rPr>
          <w:rStyle w:val="CommentReference"/>
        </w:rPr>
        <w:annotationRef/>
      </w:r>
      <w:r>
        <w:t>We added the suggested citation, however we maintain that such studies are scarce due to a variety of complications in performing such studies.</w:t>
      </w:r>
    </w:p>
  </w:comment>
  <w:comment w:id="10" w:author="Gherman Uritskiy" w:date="2020-08-26T11:10:00Z" w:initials="GU">
    <w:p w14:paraId="789E473D" w14:textId="36DC4047" w:rsidR="00741CAE" w:rsidRDefault="00741CAE">
      <w:pPr>
        <w:pStyle w:val="CommentText"/>
      </w:pPr>
      <w:r>
        <w:rPr>
          <w:rStyle w:val="CommentReference"/>
        </w:rPr>
        <w:annotationRef/>
      </w:r>
      <w:r>
        <w:t>Our analysis and conclusions reflect that data we were able to collect given the field limitations. A comprehensive “stochastic vs deterministic” statistical analysis was not in the scope of this study, as explained below.</w:t>
      </w:r>
    </w:p>
  </w:comment>
  <w:comment w:id="12" w:author="Gherman Uritskiy" w:date="2020-08-26T11:12:00Z" w:initials="GU">
    <w:p w14:paraId="6610830E" w14:textId="1C5FE0C6" w:rsidR="007E49D2" w:rsidRDefault="007E49D2">
      <w:pPr>
        <w:pStyle w:val="CommentText"/>
      </w:pPr>
      <w:r>
        <w:rPr>
          <w:rStyle w:val="CommentReference"/>
        </w:rPr>
        <w:annotationRef/>
      </w:r>
      <w:r>
        <w:t>In the introduction we clearly defend this positing by stating that halite nodules are 1) spatially isolated and thus offer additional resolution, and 2) are under a clear and acute limiting factor (water) and thus are very sensitive to minor changes. Other systems may be more convenient to study in more controlled environments, but in nature this type of system presents a useful model for studying this in nature.</w:t>
      </w:r>
    </w:p>
  </w:comment>
  <w:comment w:id="13" w:author="Davila, Alfonso (ARC-SSX)" w:date="2020-09-03T07:47:00Z" w:initials="DA(">
    <w:p w14:paraId="6A43F697" w14:textId="7120CADE" w:rsidR="00322A32" w:rsidRDefault="00322A32">
      <w:pPr>
        <w:pStyle w:val="CommentText"/>
      </w:pPr>
      <w:r>
        <w:rPr>
          <w:rStyle w:val="CommentReference"/>
        </w:rPr>
        <w:annotationRef/>
      </w:r>
      <w:r>
        <w:t>I actually agree with the reviewer here in that we can tone down the narrative. “Climate change” is becoming a token word to justify almost any biological study. How about a compromise:</w:t>
      </w:r>
    </w:p>
    <w:p w14:paraId="1213A0C9" w14:textId="160BF57F" w:rsidR="00322A32" w:rsidRDefault="00322A32">
      <w:pPr>
        <w:pStyle w:val="CommentText"/>
      </w:pPr>
    </w:p>
    <w:p w14:paraId="63D5BEA2" w14:textId="0689C843" w:rsidR="00322A32" w:rsidRDefault="00322A32">
      <w:pPr>
        <w:pStyle w:val="CommentText"/>
      </w:pPr>
      <w:r>
        <w:t>“</w:t>
      </w:r>
      <w:r w:rsidRPr="006B1C5D">
        <w:t xml:space="preserve">making them a compelling model to investigate the effects of </w:t>
      </w:r>
      <w:r>
        <w:t xml:space="preserve">local </w:t>
      </w:r>
      <w:r w:rsidRPr="006B1C5D">
        <w:t xml:space="preserve">climate </w:t>
      </w:r>
      <w:r>
        <w:t>excursions</w:t>
      </w:r>
      <w:r w:rsidRPr="006B1C5D">
        <w:t xml:space="preserve"> on microbiome composition and function</w:t>
      </w:r>
      <w:r>
        <w:t>.”</w:t>
      </w:r>
    </w:p>
    <w:p w14:paraId="654E463A" w14:textId="77777777" w:rsidR="00322A32" w:rsidRDefault="00322A32">
      <w:pPr>
        <w:pStyle w:val="CommentText"/>
      </w:pPr>
    </w:p>
    <w:p w14:paraId="76A6C6AB" w14:textId="4C57F491" w:rsidR="00322A32" w:rsidRDefault="00322A32">
      <w:pPr>
        <w:pStyle w:val="CommentText"/>
      </w:pPr>
    </w:p>
  </w:comment>
  <w:comment w:id="14" w:author="Gherman Uritskiy" w:date="2020-08-26T11:16:00Z" w:initials="GU">
    <w:p w14:paraId="25E52621" w14:textId="7D256C06" w:rsidR="007E49D2" w:rsidRDefault="007E49D2">
      <w:pPr>
        <w:pStyle w:val="CommentText"/>
      </w:pPr>
      <w:r>
        <w:rPr>
          <w:rStyle w:val="CommentReference"/>
        </w:rPr>
        <w:annotationRef/>
      </w:r>
      <w:r>
        <w:t>These are two different processes in the context of cell function.</w:t>
      </w:r>
    </w:p>
  </w:comment>
  <w:comment w:id="15" w:author="Gherman Uritskiy" w:date="2020-08-26T11:20:00Z" w:initials="GU">
    <w:p w14:paraId="437F7E75" w14:textId="1AB3CFB8" w:rsidR="00E53F6B" w:rsidRDefault="00E53F6B">
      <w:pPr>
        <w:pStyle w:val="CommentText"/>
      </w:pPr>
      <w:r>
        <w:rPr>
          <w:rStyle w:val="CommentReference"/>
        </w:rPr>
        <w:annotationRef/>
      </w:r>
      <w:r>
        <w:t>The the three sections in Supp Data 1 are labeled, and we added the corresponding labels to the Mat/Met section text.</w:t>
      </w:r>
    </w:p>
  </w:comment>
  <w:comment w:id="16" w:author="Gherman Uritskiy" w:date="2020-08-26T11:24:00Z" w:initials="GU">
    <w:p w14:paraId="11C23139" w14:textId="7A1D3F4B" w:rsidR="00E53F6B" w:rsidRDefault="00E53F6B">
      <w:pPr>
        <w:pStyle w:val="CommentText"/>
      </w:pPr>
      <w:r>
        <w:rPr>
          <w:rStyle w:val="CommentReference"/>
        </w:rPr>
        <w:annotationRef/>
      </w:r>
      <w:r>
        <w:t>Added.</w:t>
      </w:r>
    </w:p>
  </w:comment>
  <w:comment w:id="17" w:author="Gherman Uritskiy" w:date="2020-08-26T12:09:00Z" w:initials="GU">
    <w:p w14:paraId="44C1D788" w14:textId="685B6396" w:rsidR="00A57C03" w:rsidRDefault="00A57C03">
      <w:pPr>
        <w:pStyle w:val="CommentText"/>
      </w:pPr>
      <w:r>
        <w:rPr>
          <w:rStyle w:val="CommentReference"/>
        </w:rPr>
        <w:annotationRef/>
      </w:r>
      <w:r>
        <w:t>Added.</w:t>
      </w:r>
    </w:p>
  </w:comment>
  <w:comment w:id="18" w:author="Gherman Uritskiy" w:date="2020-08-26T12:12:00Z" w:initials="GU">
    <w:p w14:paraId="77893F5D" w14:textId="6F4EE76D" w:rsidR="00A57C03" w:rsidRDefault="00A57C03">
      <w:pPr>
        <w:pStyle w:val="CommentText"/>
      </w:pPr>
      <w:r>
        <w:rPr>
          <w:rStyle w:val="CommentReference"/>
        </w:rPr>
        <w:annotationRef/>
      </w:r>
      <w:r>
        <w:t>Because of the scale of this study, the three major scales of diversity could not be sampled in on year, but instead are divided into three distinct sampling efforts in three years. However, these three study groups were processed and analyzed separately, without directly comparing them. I.e. we derive the conclusions of each section independently, and do not talk about them together until the discussion, where we compare the conclusions gleaned from each distance scale to derive a more universal conclusion for this system. The only metric for which we felt justified to compare all samples together was the community dissimilarly changes across increasing distances (i.e. Fig. 6).</w:t>
      </w:r>
      <w:r w:rsidR="00BC30B9">
        <w:t xml:space="preserve"> We added clarification on the</w:t>
      </w:r>
      <w:r w:rsidR="00193633">
        <w:t>s</w:t>
      </w:r>
      <w:r w:rsidR="00BC30B9">
        <w:t>e caveats</w:t>
      </w:r>
      <w:r w:rsidR="00193633">
        <w:t xml:space="preserve"> in the opening paragraph of the results.</w:t>
      </w:r>
    </w:p>
  </w:comment>
  <w:comment w:id="19" w:author="Davila, Alfonso (ARC-SSX)" w:date="2020-09-03T07:53:00Z" w:initials="DA(">
    <w:p w14:paraId="1F93E8A0" w14:textId="027B240B" w:rsidR="00322A32" w:rsidRDefault="00322A32">
      <w:pPr>
        <w:pStyle w:val="CommentText"/>
      </w:pPr>
      <w:r>
        <w:rPr>
          <w:rStyle w:val="CommentReference"/>
        </w:rPr>
        <w:annotationRef/>
      </w:r>
      <w:r>
        <w:t>We should also note that because the region we studied is located at low latitude and at low elevation, seasonal changes are very subdued, both in terms of temperature and water availability. The interannual variability in the hyper</w:t>
      </w:r>
      <w:r w:rsidR="00633CE6">
        <w:t>arid core is also typically small, except for unusual rain events and wetter periods, which are often associated to el Niño periods (McKay et al., 2003), none of which were recorded during the study.</w:t>
      </w:r>
      <w:r>
        <w:t xml:space="preserve"> Perhaps this is something we can mention in the text directly.  </w:t>
      </w:r>
    </w:p>
  </w:comment>
  <w:comment w:id="20" w:author="Gherman Uritskiy" w:date="2020-08-26T12:11:00Z" w:initials="GU">
    <w:p w14:paraId="6CA63EF4" w14:textId="11BF6B6F" w:rsidR="00A57C03" w:rsidRDefault="00A57C03">
      <w:pPr>
        <w:pStyle w:val="CommentText"/>
      </w:pPr>
      <w:r>
        <w:rPr>
          <w:rStyle w:val="CommentReference"/>
        </w:rPr>
        <w:annotationRef/>
      </w:r>
      <w:r>
        <w:t xml:space="preserve">All three sampling efforts were done in February </w:t>
      </w:r>
    </w:p>
  </w:comment>
  <w:comment w:id="21" w:author="Gherman Uritskiy" w:date="2020-08-26T12:20:00Z" w:initials="GU">
    <w:p w14:paraId="1FE07CCE" w14:textId="30793501" w:rsidR="00BC30B9" w:rsidRDefault="00BC30B9">
      <w:pPr>
        <w:pStyle w:val="CommentText"/>
      </w:pPr>
      <w:r>
        <w:rPr>
          <w:rStyle w:val="CommentReference"/>
        </w:rPr>
        <w:annotationRef/>
      </w:r>
      <w:r>
        <w:t>Jocelyne</w:t>
      </w:r>
      <w:r w:rsidR="00C64083">
        <w:t>: not sure how you want to respond to this. T</w:t>
      </w:r>
      <w:r>
        <w:t xml:space="preserve">he microbial community is expected to be inert during this time. </w:t>
      </w:r>
    </w:p>
  </w:comment>
  <w:comment w:id="22" w:author="Davila, Alfonso (ARC-SSX)" w:date="2020-09-03T07:59:00Z" w:initials="DA(">
    <w:p w14:paraId="49226ED2" w14:textId="3AED00E8" w:rsidR="00633CE6" w:rsidRDefault="00633CE6">
      <w:pPr>
        <w:pStyle w:val="CommentText"/>
      </w:pPr>
      <w:r>
        <w:rPr>
          <w:rStyle w:val="CommentReference"/>
        </w:rPr>
        <w:annotationRef/>
      </w:r>
      <w:r>
        <w:t xml:space="preserve">In addition, we can also point to the fact that desert communities typically grow much slower (years to decades) than the timespans of sample storage. </w:t>
      </w:r>
      <w:proofErr w:type="spellStart"/>
      <w:r>
        <w:t>Ziolkowski</w:t>
      </w:r>
      <w:proofErr w:type="spellEnd"/>
      <w:r>
        <w:t xml:space="preserve"> et al. (2013) estimated that gypsum endoliths in the Atacama grow in timescales of 1-2 decades. In the case of </w:t>
      </w:r>
      <w:proofErr w:type="spellStart"/>
      <w:r>
        <w:t>Yungay</w:t>
      </w:r>
      <w:proofErr w:type="spellEnd"/>
      <w:r>
        <w:t xml:space="preserve"> halites, the timescales are </w:t>
      </w:r>
      <w:r w:rsidR="00720E58">
        <w:t>larger (centuries). SG halites appear to be somewhere in between (with all the caveats associated to isotopic studies)</w:t>
      </w:r>
      <w:r>
        <w:t xml:space="preserve"> </w:t>
      </w:r>
    </w:p>
  </w:comment>
  <w:comment w:id="23" w:author="Gherman Uritskiy" w:date="2020-08-26T13:39:00Z" w:initials="GU">
    <w:p w14:paraId="766391BC" w14:textId="3841B2FE" w:rsidR="008379E5" w:rsidRDefault="008379E5">
      <w:pPr>
        <w:pStyle w:val="CommentText"/>
      </w:pPr>
      <w:r>
        <w:rPr>
          <w:rStyle w:val="CommentReference"/>
        </w:rPr>
        <w:annotationRef/>
      </w:r>
      <w:r>
        <w:t>Added.</w:t>
      </w:r>
    </w:p>
  </w:comment>
  <w:comment w:id="24" w:author="Gherman Uritskiy" w:date="2020-08-26T12:21:00Z" w:initials="GU">
    <w:p w14:paraId="3A05AE26" w14:textId="6E08E48E" w:rsidR="002C2B92" w:rsidRDefault="002C2B92">
      <w:pPr>
        <w:pStyle w:val="CommentText"/>
      </w:pPr>
      <w:r>
        <w:rPr>
          <w:rStyle w:val="CommentReference"/>
        </w:rPr>
        <w:annotationRef/>
      </w:r>
      <w:r>
        <w:t>Peter/Jocelyne: please add a sup</w:t>
      </w:r>
      <w:r w:rsidR="008379E5">
        <w:t>p</w:t>
      </w:r>
      <w:r>
        <w:t>. figure if you feel this is justified.</w:t>
      </w:r>
    </w:p>
  </w:comment>
  <w:comment w:id="25" w:author="Jocelyne DiRuggiero" w:date="2020-09-02T20:23:00Z" w:initials="JD">
    <w:p w14:paraId="4EC7A0B1" w14:textId="21764A9D" w:rsidR="00AD615D" w:rsidRDefault="00AD615D">
      <w:pPr>
        <w:pStyle w:val="CommentText"/>
      </w:pPr>
      <w:r>
        <w:rPr>
          <w:rStyle w:val="CommentReference"/>
        </w:rPr>
        <w:annotationRef/>
      </w:r>
      <w:r>
        <w:t>Peter volunteer to provide a photo</w:t>
      </w:r>
    </w:p>
  </w:comment>
  <w:comment w:id="27" w:author="Gherman Uritskiy" w:date="2020-08-26T13:40:00Z" w:initials="GU">
    <w:p w14:paraId="74BD19AA" w14:textId="6335AB78" w:rsidR="0071092B" w:rsidRDefault="0071092B">
      <w:pPr>
        <w:pStyle w:val="CommentText"/>
      </w:pPr>
      <w:r>
        <w:rPr>
          <w:rStyle w:val="CommentReference"/>
        </w:rPr>
        <w:annotationRef/>
      </w:r>
      <w:r>
        <w:t xml:space="preserve">This part is emphasized again to make sure the reader is not misled to think that we are measuring biomass directly </w:t>
      </w:r>
    </w:p>
  </w:comment>
  <w:comment w:id="37" w:author="Gherman Uritskiy" w:date="2020-08-26T13:43:00Z" w:initials="GU">
    <w:p w14:paraId="6A877543" w14:textId="09D21438" w:rsidR="00ED750F" w:rsidRDefault="00ED750F">
      <w:pPr>
        <w:pStyle w:val="CommentText"/>
      </w:pPr>
      <w:r>
        <w:rPr>
          <w:rStyle w:val="CommentReference"/>
        </w:rPr>
        <w:annotationRef/>
      </w:r>
      <w:r>
        <w:t xml:space="preserve">This is a very important bit of data that is not overlooked, but adds to the conclusions we draw in the discussion. </w:t>
      </w:r>
    </w:p>
  </w:comment>
  <w:comment w:id="35" w:author="Gherman Uritskiy" w:date="2020-08-26T13:42:00Z" w:initials="GU">
    <w:p w14:paraId="12502387" w14:textId="05C70AA5" w:rsidR="006D0DB1" w:rsidRDefault="006D0DB1">
      <w:pPr>
        <w:pStyle w:val="CommentText"/>
      </w:pPr>
      <w:r>
        <w:rPr>
          <w:rStyle w:val="CommentReference"/>
        </w:rPr>
        <w:annotationRef/>
      </w:r>
      <w:r>
        <w:t>Jocelyne: Not sure how to address this. While you know my feelings on some of the sections a</w:t>
      </w:r>
      <w:r w:rsidR="00ED750F">
        <w:t>n</w:t>
      </w:r>
      <w:r>
        <w:t xml:space="preserve">d </w:t>
      </w:r>
      <w:r w:rsidR="00ED750F">
        <w:t xml:space="preserve">that I </w:t>
      </w:r>
      <w:r>
        <w:t xml:space="preserve">wouldn’t mind shortening them, this </w:t>
      </w:r>
      <w:r w:rsidR="00ED750F">
        <w:t xml:space="preserve">comment </w:t>
      </w:r>
      <w:r>
        <w:t>is entirely unhelpful in determining what we should cut out</w:t>
      </w:r>
      <w:r w:rsidR="00ED750F">
        <w:t xml:space="preserve"> or not</w:t>
      </w:r>
      <w:r>
        <w:t>.</w:t>
      </w:r>
    </w:p>
  </w:comment>
  <w:comment w:id="36" w:author="Davila, Alfonso (ARC-SSX)" w:date="2020-09-03T08:11:00Z" w:initials="DA(">
    <w:p w14:paraId="6162EBF7" w14:textId="1167F61C" w:rsidR="00720E58" w:rsidRDefault="00720E58">
      <w:pPr>
        <w:pStyle w:val="CommentText"/>
      </w:pPr>
      <w:r>
        <w:rPr>
          <w:rStyle w:val="CommentReference"/>
        </w:rPr>
        <w:annotationRef/>
      </w:r>
      <w:r>
        <w:t xml:space="preserve">This seems to be the reviewer’s main concern. It is true that sometimes we tried to squeeze the data, particularly in some of the PCA analyses.  We did discuss amongst us the value of looking at level 3 and level 4 components. I wonder if this is where the reviewer has a problem. The fact that his comment is incomplete does not help, but I feel like we need to provide more explanation as to why we had to go deep in some of the analyses to find patterns. </w:t>
      </w:r>
    </w:p>
  </w:comment>
  <w:comment w:id="39" w:author="Gherman Uritskiy" w:date="2020-08-26T13:50:00Z" w:initials="GU">
    <w:p w14:paraId="79A843F9" w14:textId="2C7137B7" w:rsidR="00ED750F" w:rsidRDefault="00ED750F">
      <w:pPr>
        <w:pStyle w:val="CommentText"/>
      </w:pPr>
      <w:r>
        <w:rPr>
          <w:rStyle w:val="CommentReference"/>
        </w:rPr>
        <w:annotationRef/>
      </w:r>
      <w:r>
        <w:t>Added.</w:t>
      </w:r>
    </w:p>
  </w:comment>
  <w:comment w:id="40" w:author="Gherman Uritskiy" w:date="2020-08-26T13:50:00Z" w:initials="GU">
    <w:p w14:paraId="0E7342E5" w14:textId="4A985D98" w:rsidR="00ED750F" w:rsidRDefault="00ED750F">
      <w:pPr>
        <w:pStyle w:val="CommentText"/>
      </w:pPr>
      <w:r>
        <w:rPr>
          <w:rStyle w:val="CommentReference"/>
        </w:rPr>
        <w:annotationRef/>
      </w:r>
      <w:r>
        <w:t xml:space="preserve">Because the three major sampling efforts were conducted in three different years, we </w:t>
      </w:r>
      <w:r w:rsidR="00BC0B32">
        <w:t xml:space="preserve">cannot </w:t>
      </w:r>
      <w:r>
        <w:t>collectively analyze them in a conventional distance decay analysis</w:t>
      </w:r>
      <w:r w:rsidR="00BC0B32">
        <w:t xml:space="preserve"> as a certain amount of year-to-year variation is expected</w:t>
      </w:r>
      <w:r>
        <w:t xml:space="preserve">. Instead, we made sure to process, analyze, and compare the three groups of sample only within themselves, and </w:t>
      </w:r>
      <w:r w:rsidR="00994CC1">
        <w:t>derive independent</w:t>
      </w:r>
      <w:r>
        <w:t xml:space="preserve"> conclusions. We added clarification on this at the beginning of the Results section, and also clearly outlined this in the Methods. </w:t>
      </w:r>
      <w:r w:rsidR="00BC0B32">
        <w:t xml:space="preserve">The only analysis in which we felt justified comparing all three sample groups together was in Fig. 6, where we compared intra-site dissimilarity metrics between the different scales. </w:t>
      </w:r>
    </w:p>
  </w:comment>
  <w:comment w:id="41" w:author="Davila, Alfonso (ARC-SSX)" w:date="2020-09-03T08:16:00Z" w:initials="DA(">
    <w:p w14:paraId="464AA480" w14:textId="043F5473" w:rsidR="00720E58" w:rsidRDefault="00720E58">
      <w:pPr>
        <w:pStyle w:val="CommentText"/>
      </w:pPr>
      <w:r>
        <w:rPr>
          <w:rStyle w:val="CommentReference"/>
        </w:rPr>
        <w:annotationRef/>
      </w:r>
      <w:r>
        <w:t>The bit were we say “</w:t>
      </w:r>
      <w:r w:rsidRPr="00720E58">
        <w:t>a certain amount of year-to-year variation is expected’ is</w:t>
      </w:r>
      <w:r>
        <w:t xml:space="preserve"> a bit unnerving. Can we qualify this a bit? I would say that </w:t>
      </w:r>
      <w:r w:rsidR="00441834">
        <w:t>in the absence of major climate perturbations (such as a large rainfall) these communities typically change very slowly. Since no major climate perturbations occurred during the study period, any temporal shifts in population are expected to be minimal.</w:t>
      </w:r>
    </w:p>
  </w:comment>
  <w:comment w:id="42" w:author="Gherman Uritskiy" w:date="2020-08-26T14:27:00Z" w:initials="GU">
    <w:p w14:paraId="74D7B9F1" w14:textId="4DD74CC6" w:rsidR="00F42849" w:rsidRDefault="00F42849">
      <w:pPr>
        <w:pStyle w:val="CommentText"/>
      </w:pPr>
      <w:r>
        <w:rPr>
          <w:rStyle w:val="CommentReference"/>
        </w:rPr>
        <w:annotationRef/>
      </w:r>
      <w:r>
        <w:t>Added details.</w:t>
      </w:r>
    </w:p>
  </w:comment>
  <w:comment w:id="44" w:author="Gherman Uritskiy" w:date="2020-08-26T14:37:00Z" w:initials="GU">
    <w:p w14:paraId="2E816CE1" w14:textId="1466CD17" w:rsidR="000D244F" w:rsidRDefault="000D244F">
      <w:pPr>
        <w:pStyle w:val="CommentText"/>
      </w:pPr>
      <w:r>
        <w:rPr>
          <w:rStyle w:val="CommentReference"/>
        </w:rPr>
        <w:annotationRef/>
      </w:r>
      <w:r>
        <w:t>Jocelyne: I’m not sure what exactly the reviewer expects from us here, I think using 5+ replicates everywhere is just a standard to calculate reliable deviation and averages. Maybe you can add some details.</w:t>
      </w:r>
    </w:p>
  </w:comment>
  <w:comment w:id="43" w:author="Gherman Uritskiy" w:date="2020-08-26T14:30:00Z" w:initials="GU">
    <w:p w14:paraId="0BB7CE2D" w14:textId="0EB90923" w:rsidR="00BC4AF0" w:rsidRDefault="00BC4AF0">
      <w:pPr>
        <w:pStyle w:val="CommentText"/>
      </w:pPr>
      <w:r>
        <w:rPr>
          <w:rStyle w:val="CommentReference"/>
        </w:rPr>
        <w:annotationRef/>
      </w:r>
      <w:r>
        <w:t xml:space="preserve">There were three levels that could introduce heterogeneity in this study: 1) different halite nodules, </w:t>
      </w:r>
      <w:r w:rsidR="000D244F">
        <w:t>2 different locations on the nodule (slices), 3</w:t>
      </w:r>
      <w:r>
        <w:t>) different positions within the same nodule, and</w:t>
      </w:r>
      <w:r w:rsidR="000D244F">
        <w:t xml:space="preserve"> 4</w:t>
      </w:r>
      <w:r>
        <w:t xml:space="preserve">) technical replicates within the same position in the same nodule. We </w:t>
      </w:r>
      <w:r w:rsidR="000D244F">
        <w:t xml:space="preserve">included a reasonable number of replicates at each of these levels to insure we understood where the variation was coming from, and that, in fact, different slices. The large amount of work required for each replicate is why we could not could the cells in every sample in this study. </w:t>
      </w:r>
    </w:p>
  </w:comment>
  <w:comment w:id="45" w:author="Gherman Uritskiy" w:date="2020-08-26T14:28:00Z" w:initials="GU">
    <w:p w14:paraId="57A92B6F" w14:textId="2DBEA844" w:rsidR="00F42849" w:rsidRDefault="00F42849">
      <w:pPr>
        <w:pStyle w:val="CommentText"/>
      </w:pPr>
      <w:r>
        <w:rPr>
          <w:rStyle w:val="CommentReference"/>
        </w:rPr>
        <w:annotationRef/>
      </w:r>
      <w:r>
        <w:t>We found that the DNA recovery was even less reliable for these samples due to the difficulty of extraction.</w:t>
      </w:r>
      <w:r w:rsidR="00BC4AF0">
        <w:t xml:space="preserve"> The cell count results were at least reproducible when extracted from the same location in the same nodule.</w:t>
      </w:r>
    </w:p>
  </w:comment>
  <w:comment w:id="46" w:author="Davila, Alfonso (ARC-SSX)" w:date="2020-09-03T08:36:00Z" w:initials="DA(">
    <w:p w14:paraId="6357BB12" w14:textId="08040946" w:rsidR="006F7CF1" w:rsidRDefault="006F7CF1">
      <w:pPr>
        <w:pStyle w:val="CommentText"/>
      </w:pPr>
      <w:r>
        <w:rPr>
          <w:rStyle w:val="CommentReference"/>
        </w:rPr>
        <w:annotationRef/>
      </w:r>
      <w:r>
        <w:t xml:space="preserve">To be fair to the reviewer, this section can be confusing (starting from the fact that we use different headers in the methods and the results). We state in the </w:t>
      </w:r>
      <w:proofErr w:type="spellStart"/>
      <w:r>
        <w:t>ms</w:t>
      </w:r>
      <w:proofErr w:type="spellEnd"/>
      <w:r>
        <w:t xml:space="preserve"> that “w</w:t>
      </w:r>
      <w:r w:rsidRPr="006B1C5D">
        <w:t>e found a great degree of biomass variability between halite nodules</w:t>
      </w:r>
      <w:r>
        <w:t xml:space="preserve">”. Perhaps a factor of 8-10 is very large, although this seems like a subjective point. I am surprised cell numbers in all cases were within the same order of magnitude. Later we say that we normalized the cell counts “to account for this variation in biomass” but it is not clear why we need to account for the variation. We do so by standardizing average values to maximum values, which is not an easy thing to get one’s head around. </w:t>
      </w:r>
      <w:r w:rsidR="00B8541E">
        <w:t xml:space="preserve">Can’t we say from them offset, that there was not clear trend in biomass distribution between all the samples analyzed, and leave it there? Otherwise, we need to explain more clearly the need for standardizing the values. </w:t>
      </w:r>
    </w:p>
  </w:comment>
  <w:comment w:id="52" w:author="Gherman Uritskiy" w:date="2020-08-26T14:43:00Z" w:initials="GU">
    <w:p w14:paraId="285EBDF9" w14:textId="2BFE5542" w:rsidR="009A3E15" w:rsidRDefault="009A3E15">
      <w:pPr>
        <w:pStyle w:val="CommentText"/>
      </w:pPr>
      <w:r>
        <w:rPr>
          <w:rStyle w:val="CommentReference"/>
        </w:rPr>
        <w:annotationRef/>
      </w:r>
      <w:r>
        <w:t xml:space="preserve"> Jocelyne: we are stating here that the top-mid-bot positions are clearly separated along PC3/PC4, but not along PC1/PC2. </w:t>
      </w:r>
      <w:proofErr w:type="spellStart"/>
      <w:r>
        <w:t>Im</w:t>
      </w:r>
      <w:proofErr w:type="spellEnd"/>
      <w:r>
        <w:t xml:space="preserve"> not sure how this section can be any </w:t>
      </w:r>
      <w:proofErr w:type="gramStart"/>
      <w:r>
        <w:t>more clear</w:t>
      </w:r>
      <w:proofErr w:type="gramEnd"/>
      <w:r>
        <w:t xml:space="preserve">. We could just throw away sup fig. 6, but then anyone who really understands </w:t>
      </w:r>
      <w:proofErr w:type="spellStart"/>
      <w:r w:rsidR="00547C4E">
        <w:t>PCoA</w:t>
      </w:r>
      <w:proofErr w:type="spellEnd"/>
      <w:r>
        <w:t xml:space="preserve"> analysis will ask </w:t>
      </w:r>
      <w:proofErr w:type="spellStart"/>
      <w:r>
        <w:t>whats</w:t>
      </w:r>
      <w:proofErr w:type="spellEnd"/>
      <w:r>
        <w:t xml:space="preserve"> on PC1/PC2…</w:t>
      </w:r>
    </w:p>
  </w:comment>
  <w:comment w:id="53" w:author="Gherman Uritskiy" w:date="2020-08-26T14:41:00Z" w:initials="GU">
    <w:p w14:paraId="0CDDA230" w14:textId="35B4E5E7" w:rsidR="00782DE3" w:rsidRDefault="00782DE3">
      <w:pPr>
        <w:pStyle w:val="CommentText"/>
      </w:pPr>
      <w:r>
        <w:rPr>
          <w:rStyle w:val="CommentReference"/>
        </w:rPr>
        <w:annotationRef/>
      </w:r>
      <w:r>
        <w:t xml:space="preserve">Jocelyne: </w:t>
      </w:r>
      <w:proofErr w:type="spellStart"/>
      <w:r>
        <w:t>Im</w:t>
      </w:r>
      <w:proofErr w:type="spellEnd"/>
      <w:r>
        <w:t xml:space="preserve"> not sure the reviewer knows what principal components vs metadata categories represent here. Yes, PC1 is always the greatest variance, but it </w:t>
      </w:r>
      <w:proofErr w:type="spellStart"/>
      <w:r>
        <w:t>doens't</w:t>
      </w:r>
      <w:proofErr w:type="spellEnd"/>
      <w:r>
        <w:t xml:space="preserve"> meant that it explains your data (your metadata groups). </w:t>
      </w:r>
      <w:proofErr w:type="spellStart"/>
      <w:r>
        <w:t>Im</w:t>
      </w:r>
      <w:proofErr w:type="spellEnd"/>
      <w:r>
        <w:t xml:space="preserve"> struggling how to respond to this without being condescending or just flat out saying the section is fine…</w:t>
      </w:r>
    </w:p>
  </w:comment>
  <w:comment w:id="54" w:author="Gherman Uritskiy" w:date="2020-08-26T14:47:00Z" w:initials="GU">
    <w:p w14:paraId="21C0D4E6" w14:textId="39BAF077" w:rsidR="009A3E15" w:rsidRDefault="009A3E15">
      <w:pPr>
        <w:pStyle w:val="CommentText"/>
      </w:pPr>
      <w:r>
        <w:rPr>
          <w:rStyle w:val="CommentReference"/>
        </w:rPr>
        <w:annotationRef/>
      </w:r>
      <w:r>
        <w:t>Jocelyne: This is the meat of or our results, so it’s good that that wasn’t attacked at all. Which is why I said earlier we could just drop some of the extra metadata sections and be in the clear. Hopefully we don’t have to.</w:t>
      </w:r>
      <w:r w:rsidR="00547C4E">
        <w:t xml:space="preserve"> </w:t>
      </w:r>
    </w:p>
  </w:comment>
  <w:comment w:id="55" w:author="Gherman Uritskiy" w:date="2020-08-26T10:13:00Z" w:initials="GU">
    <w:p w14:paraId="0AA6A02E" w14:textId="7393D798" w:rsidR="005247AE" w:rsidRDefault="005247AE">
      <w:pPr>
        <w:pStyle w:val="CommentText"/>
      </w:pPr>
      <w:r>
        <w:t xml:space="preserve">Due to the difficulties </w:t>
      </w:r>
      <w:r>
        <w:rPr>
          <w:rStyle w:val="CommentReference"/>
        </w:rPr>
        <w:annotationRef/>
      </w:r>
      <w:r>
        <w:t xml:space="preserve">in obtaining the samples, we did not collect samples from a wide enough range of locations to conduct a statistically rigorous correlation analysis of microbiome composition and environmental variables. The sample collected for the three main distance scales (intra-nodule, landscape, regional) were also collected in three different years, so we had to analyze each set of samples independently. That being said, our observations and conclusions in each scale of diversity we investigated pointed to water being the main driver, which the discussion outlines in detail. </w:t>
      </w:r>
      <w:r w:rsidR="007D459A">
        <w:t xml:space="preserve">The only metric for which we felt </w:t>
      </w:r>
      <w:r w:rsidR="00CF41CF">
        <w:t xml:space="preserve">justified </w:t>
      </w:r>
      <w:r w:rsidR="007D459A">
        <w:t>to compare all samples together was the community dissimilarly changes across increasing distances (i.e. Fig. 6).</w:t>
      </w:r>
    </w:p>
  </w:comment>
  <w:comment w:id="57" w:author="Gherman Uritskiy" w:date="2020-08-26T10:19:00Z" w:initials="GU">
    <w:p w14:paraId="4D0FBE5D" w14:textId="6747F28B" w:rsidR="00B775A1" w:rsidRDefault="00B775A1">
      <w:pPr>
        <w:pStyle w:val="CommentText"/>
      </w:pPr>
      <w:r>
        <w:rPr>
          <w:rStyle w:val="CommentReference"/>
        </w:rPr>
        <w:annotationRef/>
      </w:r>
      <w:r>
        <w:t>Possibly, however 1) the 2019 study used WGS metagenomics and thus had a much better resolution to study strain dispersal, 2) we would need to sequence all the amplicon libraries much deeper to investigate the strain composition, and 2) the focus of this study was the effects of environmental condition on the taxonomic landscape as a whole, i.e. relative abundances of major taxonomic groups that have an impact on the community functioning.</w:t>
      </w:r>
    </w:p>
  </w:comment>
  <w:comment w:id="58" w:author="Gherman Uritskiy" w:date="2020-08-26T10:22:00Z" w:initials="GU">
    <w:p w14:paraId="3B42214D" w14:textId="5BADA261" w:rsidR="00B775A1" w:rsidRDefault="00B775A1">
      <w:pPr>
        <w:pStyle w:val="CommentText"/>
      </w:pPr>
      <w:r>
        <w:rPr>
          <w:rStyle w:val="CommentReference"/>
        </w:rPr>
        <w:annotationRef/>
      </w:r>
      <w:r>
        <w:t>As outlined in the above question, because of the limitations and difficulties of our sampling this study does not rely on a single comprehensive analysis of a variety of location that would allow for such statistics to be used. Instead, we derive independent conclusions from three independent sampling efforts at different distance scales, and link them together in the discussion, pointing out that all three studies point to the same conclusion.</w:t>
      </w:r>
    </w:p>
  </w:comment>
  <w:comment w:id="59" w:author="Davila, Alfonso (ARC-SSX)" w:date="2020-09-03T08:54:00Z" w:initials="DA(">
    <w:p w14:paraId="0C789127" w14:textId="5989D25B" w:rsidR="00915506" w:rsidRDefault="00915506">
      <w:pPr>
        <w:pStyle w:val="CommentText"/>
      </w:pPr>
      <w:r>
        <w:rPr>
          <w:rStyle w:val="CommentReference"/>
        </w:rPr>
        <w:annotationRef/>
      </w:r>
      <w:r>
        <w:t xml:space="preserve">Some of the issues raised by the reviewers might be mitigated by avoiding the use of words like ‘small’ and ‘significant’. Why not just say “Changes in water availability appeared to explain the observed differences in microbial community structure inside the halite nodules across all spatial scales investigated”? In general, I recommend to avoid the use of such qualifiers throughout the manuscript, unless in cases where they can be statistically supported. </w:t>
      </w:r>
    </w:p>
  </w:comment>
  <w:comment w:id="61" w:author="Gherman Uritskiy" w:date="2020-08-26T10:27:00Z" w:initials="GU">
    <w:p w14:paraId="0EBA6F76" w14:textId="31696169" w:rsidR="00CC4730" w:rsidRDefault="00CC4730">
      <w:pPr>
        <w:pStyle w:val="CommentText"/>
      </w:pPr>
      <w:r>
        <w:rPr>
          <w:rStyle w:val="CommentReference"/>
        </w:rPr>
        <w:annotationRef/>
      </w:r>
      <w:r>
        <w:t xml:space="preserve">We unintentionally used misleading </w:t>
      </w:r>
      <w:proofErr w:type="spellStart"/>
      <w:r>
        <w:t>languge</w:t>
      </w:r>
      <w:proofErr w:type="spellEnd"/>
      <w:r>
        <w:t xml:space="preserve"> in the methods – we used three loggers at the three major sampled regions. This has been fixed in the text.</w:t>
      </w:r>
    </w:p>
  </w:comment>
  <w:comment w:id="62" w:author="Gherman Uritskiy" w:date="2020-08-26T10:28:00Z" w:initials="GU">
    <w:p w14:paraId="4CC390DF" w14:textId="381EFA4C" w:rsidR="00C47DC2" w:rsidRDefault="00C47DC2">
      <w:pPr>
        <w:pStyle w:val="CommentText"/>
      </w:pPr>
      <w:r>
        <w:rPr>
          <w:rStyle w:val="CommentReference"/>
        </w:rPr>
        <w:annotationRef/>
      </w:r>
      <w:r>
        <w:t xml:space="preserve">This is correct, and was an assumption we </w:t>
      </w:r>
      <w:proofErr w:type="gramStart"/>
      <w:r>
        <w:t>unfortunately  had</w:t>
      </w:r>
      <w:proofErr w:type="gramEnd"/>
      <w:r>
        <w:t xml:space="preserve"> to rely on because of the multi-year scale of this project. We took care to validate this assumption in the results by comparing the atmospheric conditions between the years (see Fig. S2).</w:t>
      </w:r>
    </w:p>
  </w:comment>
  <w:comment w:id="63" w:author="Gherman Uritskiy" w:date="2020-08-26T10:31:00Z" w:initials="GU">
    <w:p w14:paraId="1442F744" w14:textId="3099F069" w:rsidR="005E06D8" w:rsidRDefault="005E06D8">
      <w:pPr>
        <w:pStyle w:val="CommentText"/>
      </w:pPr>
      <w:r>
        <w:rPr>
          <w:rStyle w:val="CommentReference"/>
        </w:rPr>
        <w:annotationRef/>
      </w:r>
      <w:r>
        <w:t>We rely on the conclusions from the three main independent sampling experiments (the major samples scales) to derive these conclusions, however we also outline a few alternate explanations in the discussion.</w:t>
      </w:r>
    </w:p>
  </w:comment>
  <w:comment w:id="66" w:author="Gherman Uritskiy" w:date="2020-08-26T10:38:00Z" w:initials="GU">
    <w:p w14:paraId="6E3B72DC" w14:textId="4965CEA6" w:rsidR="00CF41CF" w:rsidRDefault="00CF41CF">
      <w:pPr>
        <w:pStyle w:val="CommentText"/>
      </w:pPr>
      <w:r>
        <w:rPr>
          <w:rStyle w:val="CommentReference"/>
        </w:rPr>
        <w:annotationRef/>
      </w:r>
      <w:r>
        <w:t>fixed</w:t>
      </w:r>
    </w:p>
  </w:comment>
  <w:comment w:id="67" w:author="Gherman Uritskiy" w:date="2020-08-26T10:41:00Z" w:initials="GU">
    <w:p w14:paraId="7035B3FA" w14:textId="607009EC" w:rsidR="00CF41CF" w:rsidRDefault="00CF41CF">
      <w:pPr>
        <w:pStyle w:val="CommentText"/>
      </w:pPr>
      <w:r>
        <w:rPr>
          <w:rStyle w:val="CommentReference"/>
        </w:rPr>
        <w:annotationRef/>
      </w:r>
      <w:r>
        <w:t xml:space="preserve">We replaced the </w:t>
      </w:r>
      <w:proofErr w:type="spellStart"/>
      <w:r>
        <w:t>Crits</w:t>
      </w:r>
      <w:proofErr w:type="spellEnd"/>
      <w:r>
        <w:t xml:space="preserve">-Christoph citation with </w:t>
      </w:r>
      <w:proofErr w:type="spellStart"/>
      <w:r>
        <w:t>Wierzchos</w:t>
      </w:r>
      <w:proofErr w:type="spellEnd"/>
      <w:r>
        <w:t xml:space="preserve"> et. al, which provides a good overview of the isolated nature of these communities. One of the things that Uritskiy et. al showed that that the isolated nature of the halite microbiomes allowed for independent strain-level evolution in individual nodules.</w:t>
      </w:r>
    </w:p>
  </w:comment>
  <w:comment w:id="68" w:author="Davila, Alfonso (ARC-SSX)" w:date="2020-09-03T08:59:00Z" w:initials="DA(">
    <w:p w14:paraId="58D5300B" w14:textId="77777777" w:rsidR="00915506" w:rsidRDefault="00915506">
      <w:pPr>
        <w:pStyle w:val="CommentText"/>
      </w:pPr>
      <w:r>
        <w:rPr>
          <w:rStyle w:val="CommentReference"/>
        </w:rPr>
        <w:annotationRef/>
      </w:r>
      <w:r>
        <w:t>Again wording might do the trick: “Isolated inside individual nodules, these communities appear to develop largely independently from one another…”</w:t>
      </w:r>
    </w:p>
    <w:p w14:paraId="0C317E7E" w14:textId="77777777" w:rsidR="00915506" w:rsidRDefault="00915506">
      <w:pPr>
        <w:pStyle w:val="CommentText"/>
      </w:pPr>
    </w:p>
    <w:p w14:paraId="1757C2C8" w14:textId="3F27A489" w:rsidR="00915506" w:rsidRDefault="00915506">
      <w:pPr>
        <w:pStyle w:val="CommentText"/>
      </w:pPr>
      <w:r>
        <w:t xml:space="preserve">Choice of words matters, and absolutes rarely work. </w:t>
      </w:r>
    </w:p>
  </w:comment>
  <w:comment w:id="69" w:author="Gherman Uritskiy" w:date="2020-08-26T10:46:00Z" w:initials="GU">
    <w:p w14:paraId="5223A468" w14:textId="349E18CC" w:rsidR="00CD26F9" w:rsidRDefault="00CD26F9">
      <w:pPr>
        <w:pStyle w:val="CommentText"/>
      </w:pPr>
      <w:r>
        <w:rPr>
          <w:rStyle w:val="CommentReference"/>
        </w:rPr>
        <w:annotationRef/>
      </w:r>
      <w:r>
        <w:t>To Jocelyne/Peter: The M&amp;M clearly indicate how we calculate the PAR here. In the Results, the sentence this reviewer is referring states: “</w:t>
      </w:r>
      <w:r w:rsidRPr="006B1C5D">
        <w:t>These spectra</w:t>
      </w:r>
      <w:r>
        <w:t>,</w:t>
      </w:r>
      <w:r w:rsidRPr="006B1C5D">
        <w:t xml:space="preserve"> </w:t>
      </w:r>
      <w:r>
        <w:t xml:space="preserve">together with </w:t>
      </w:r>
      <w:r w:rsidRPr="00053E76">
        <w:t xml:space="preserve">the photosynthetically active radiation (PAR) of sunlight at its midday maximum </w:t>
      </w:r>
      <w:r>
        <w:t>of</w:t>
      </w:r>
      <w:r w:rsidRPr="00053E76">
        <w:t xml:space="preserve"> 2100 </w:t>
      </w:r>
      <w:r>
        <w:t>µ</w:t>
      </w:r>
      <w:r w:rsidRPr="00053E76">
        <w:t>mol/m</w:t>
      </w:r>
      <w:r w:rsidRPr="00053E76">
        <w:rPr>
          <w:vertAlign w:val="superscript"/>
        </w:rPr>
        <w:t>2</w:t>
      </w:r>
      <w:r w:rsidRPr="00053E76">
        <w:t>/sec +/- 105,</w:t>
      </w:r>
      <w:r>
        <w:t xml:space="preserve"> as </w:t>
      </w:r>
      <w:r w:rsidRPr="00053E76">
        <w:t>measured with a commercial Hobo meter</w:t>
      </w:r>
      <w:r>
        <w:t xml:space="preserve">, were used to estimate the </w:t>
      </w:r>
      <w:r w:rsidRPr="00053E76">
        <w:t>average available PAR in the top</w:t>
      </w:r>
      <w:r>
        <w:t>-</w:t>
      </w:r>
      <w:r w:rsidRPr="00053E76">
        <w:t xml:space="preserve"> (4.70 </w:t>
      </w:r>
      <w:r>
        <w:t>µ</w:t>
      </w:r>
      <w:r w:rsidRPr="00053E76">
        <w:t>mol/m</w:t>
      </w:r>
      <w:r w:rsidRPr="00053E76">
        <w:rPr>
          <w:vertAlign w:val="superscript"/>
        </w:rPr>
        <w:t>2</w:t>
      </w:r>
      <w:r w:rsidRPr="00053E76">
        <w:t xml:space="preserve">/sec +/- 1.07) and middle-position (0.11 </w:t>
      </w:r>
      <w:r>
        <w:t>µ</w:t>
      </w:r>
      <w:r w:rsidRPr="00053E76">
        <w:t>mol/m</w:t>
      </w:r>
      <w:r w:rsidRPr="00053E76">
        <w:rPr>
          <w:vertAlign w:val="superscript"/>
        </w:rPr>
        <w:t>2</w:t>
      </w:r>
      <w:r w:rsidRPr="00053E76">
        <w:t>/</w:t>
      </w:r>
      <w:proofErr w:type="gramStart"/>
      <w:r w:rsidRPr="00053E76">
        <w:t>sec  +</w:t>
      </w:r>
      <w:proofErr w:type="gramEnd"/>
      <w:r w:rsidRPr="00053E76">
        <w:t>/- 0.06) with the halite nodules.</w:t>
      </w:r>
      <w:r>
        <w:t>” I</w:t>
      </w:r>
      <w:r w:rsidR="00A96676">
        <w:t>’</w:t>
      </w:r>
      <w:r>
        <w:t xml:space="preserve">m not sure how we can be any </w:t>
      </w:r>
      <w:proofErr w:type="gramStart"/>
      <w:r>
        <w:t>more clear</w:t>
      </w:r>
      <w:proofErr w:type="gramEnd"/>
      <w:r>
        <w:t xml:space="preserve"> on this. </w:t>
      </w:r>
    </w:p>
  </w:comment>
  <w:comment w:id="70" w:author="Jocelyne DiRuggiero" w:date="2020-09-02T20:48:00Z" w:initials="JD">
    <w:p w14:paraId="18C24ABD" w14:textId="3707A41F" w:rsidR="00143D9A" w:rsidRDefault="00143D9A">
      <w:pPr>
        <w:pStyle w:val="CommentText"/>
      </w:pPr>
      <w:r>
        <w:rPr>
          <w:rStyle w:val="CommentReference"/>
        </w:rPr>
        <w:annotationRef/>
      </w:r>
      <w:r w:rsidRPr="00143D9A">
        <w:rPr>
          <w:highlight w:val="green"/>
        </w:rPr>
        <w:t>Peter: could you verify that this is what you did?</w:t>
      </w:r>
    </w:p>
  </w:comment>
  <w:comment w:id="71" w:author="Gherman Uritskiy" w:date="2020-08-26T10:53:00Z" w:initials="GU">
    <w:p w14:paraId="40F5ED7F" w14:textId="69B12646" w:rsidR="00A96676" w:rsidRDefault="00A96676">
      <w:pPr>
        <w:pStyle w:val="CommentText"/>
      </w:pPr>
      <w:r>
        <w:rPr>
          <w:rStyle w:val="CommentReference"/>
        </w:rPr>
        <w:annotationRef/>
      </w:r>
      <w:r>
        <w:t xml:space="preserve">We are referring to phyla in this context. </w:t>
      </w:r>
    </w:p>
  </w:comment>
  <w:comment w:id="72" w:author="Gherman Uritskiy" w:date="2020-08-26T10:55:00Z" w:initials="GU">
    <w:p w14:paraId="28707CC4" w14:textId="49899F7E" w:rsidR="004E050A" w:rsidRDefault="004E050A">
      <w:pPr>
        <w:pStyle w:val="CommentText"/>
      </w:pPr>
      <w:r>
        <w:rPr>
          <w:rStyle w:val="CommentReference"/>
        </w:rPr>
        <w:annotationRef/>
      </w:r>
      <w:r>
        <w:t>Added this distinction.</w:t>
      </w:r>
    </w:p>
  </w:comment>
  <w:comment w:id="73" w:author="Gherman Uritskiy" w:date="2020-08-26T10:56:00Z" w:initials="GU">
    <w:p w14:paraId="245C9905" w14:textId="01D1E8B1" w:rsidR="004E050A" w:rsidRDefault="004E050A">
      <w:pPr>
        <w:pStyle w:val="CommentText"/>
      </w:pPr>
      <w:r>
        <w:rPr>
          <w:rStyle w:val="CommentReference"/>
        </w:rPr>
        <w:annotationRef/>
      </w:r>
      <w:r>
        <w:t xml:space="preserve">Added details to outline this as well. It should be noted the driest sites studied in Finstad. et al is still very humid by the standards of Salar Grande – the </w:t>
      </w:r>
      <w:proofErr w:type="spellStart"/>
      <w:r>
        <w:t>salar</w:t>
      </w:r>
      <w:proofErr w:type="spellEnd"/>
      <w:r>
        <w:t xml:space="preserve"> used in this study.</w:t>
      </w:r>
    </w:p>
  </w:comment>
  <w:comment w:id="74" w:author="Gherman Uritskiy" w:date="2020-08-26T11:00:00Z" w:initials="GU">
    <w:p w14:paraId="1C8B3F65" w14:textId="05108A60" w:rsidR="00056B7F" w:rsidRDefault="00056B7F">
      <w:pPr>
        <w:pStyle w:val="CommentText"/>
      </w:pPr>
      <w:r>
        <w:rPr>
          <w:rStyle w:val="CommentReference"/>
        </w:rPr>
        <w:annotationRef/>
      </w:r>
      <w:r>
        <w:t>Excellent point – added to conclusions.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77D61" w15:done="0"/>
  <w15:commentEx w15:paraId="50219F76" w15:paraIdParent="25C77D61" w15:done="0"/>
  <w15:commentEx w15:paraId="47E321F3" w15:done="0"/>
  <w15:commentEx w15:paraId="39C50DE5" w15:done="0"/>
  <w15:commentEx w15:paraId="789E473D" w15:done="0"/>
  <w15:commentEx w15:paraId="6610830E" w15:done="0"/>
  <w15:commentEx w15:paraId="76A6C6AB" w15:paraIdParent="6610830E" w15:done="0"/>
  <w15:commentEx w15:paraId="25E52621" w15:done="0"/>
  <w15:commentEx w15:paraId="437F7E75" w15:done="0"/>
  <w15:commentEx w15:paraId="11C23139" w15:done="0"/>
  <w15:commentEx w15:paraId="44C1D788" w15:done="0"/>
  <w15:commentEx w15:paraId="77893F5D" w15:done="0"/>
  <w15:commentEx w15:paraId="1F93E8A0" w15:paraIdParent="77893F5D" w15:done="0"/>
  <w15:commentEx w15:paraId="6CA63EF4" w15:done="0"/>
  <w15:commentEx w15:paraId="1FE07CCE" w15:done="0"/>
  <w15:commentEx w15:paraId="49226ED2" w15:paraIdParent="1FE07CCE" w15:done="0"/>
  <w15:commentEx w15:paraId="766391BC" w15:done="0"/>
  <w15:commentEx w15:paraId="3A05AE26" w15:done="0"/>
  <w15:commentEx w15:paraId="4EC7A0B1" w15:done="0"/>
  <w15:commentEx w15:paraId="74BD19AA" w15:done="0"/>
  <w15:commentEx w15:paraId="6A877543" w15:done="0"/>
  <w15:commentEx w15:paraId="12502387" w15:done="0"/>
  <w15:commentEx w15:paraId="6162EBF7" w15:paraIdParent="12502387" w15:done="0"/>
  <w15:commentEx w15:paraId="79A843F9" w15:done="0"/>
  <w15:commentEx w15:paraId="0E7342E5" w15:done="0"/>
  <w15:commentEx w15:paraId="464AA480" w15:paraIdParent="0E7342E5" w15:done="0"/>
  <w15:commentEx w15:paraId="74D7B9F1" w15:done="0"/>
  <w15:commentEx w15:paraId="2E816CE1" w15:done="0"/>
  <w15:commentEx w15:paraId="0BB7CE2D" w15:done="0"/>
  <w15:commentEx w15:paraId="57A92B6F" w15:done="0"/>
  <w15:commentEx w15:paraId="6357BB12" w15:paraIdParent="57A92B6F" w15:done="0"/>
  <w15:commentEx w15:paraId="285EBDF9" w15:done="0"/>
  <w15:commentEx w15:paraId="0CDDA230" w15:done="0"/>
  <w15:commentEx w15:paraId="21C0D4E6" w15:done="0"/>
  <w15:commentEx w15:paraId="0AA6A02E" w15:done="0"/>
  <w15:commentEx w15:paraId="4D0FBE5D" w15:done="0"/>
  <w15:commentEx w15:paraId="3B42214D" w15:done="0"/>
  <w15:commentEx w15:paraId="0C789127" w15:paraIdParent="3B42214D" w15:done="0"/>
  <w15:commentEx w15:paraId="0EBA6F76" w15:done="0"/>
  <w15:commentEx w15:paraId="4CC390DF" w15:done="0"/>
  <w15:commentEx w15:paraId="1442F744" w15:done="0"/>
  <w15:commentEx w15:paraId="6E3B72DC" w15:done="0"/>
  <w15:commentEx w15:paraId="7035B3FA" w15:done="0"/>
  <w15:commentEx w15:paraId="1757C2C8" w15:paraIdParent="7035B3FA" w15:done="0"/>
  <w15:commentEx w15:paraId="5223A468" w15:done="0"/>
  <w15:commentEx w15:paraId="18C24ABD" w15:done="0"/>
  <w15:commentEx w15:paraId="40F5ED7F" w15:done="0"/>
  <w15:commentEx w15:paraId="28707CC4" w15:done="0"/>
  <w15:commentEx w15:paraId="245C9905" w15:done="0"/>
  <w15:commentEx w15:paraId="1C8B3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1AF5" w16cex:dateUtc="2020-09-03T14:34:00Z"/>
  <w16cex:commentExtensible w16cex:durableId="22FB1E20" w16cex:dateUtc="2020-09-03T14:47:00Z"/>
  <w16cex:commentExtensible w16cex:durableId="22FB1F67" w16cex:dateUtc="2020-09-03T14:53:00Z"/>
  <w16cex:commentExtensible w16cex:durableId="22FB20E8" w16cex:dateUtc="2020-09-03T14:59:00Z"/>
  <w16cex:commentExtensible w16cex:durableId="22FB23C7" w16cex:dateUtc="2020-09-03T15:11:00Z"/>
  <w16cex:commentExtensible w16cex:durableId="22FB24E5" w16cex:dateUtc="2020-09-03T15:16:00Z"/>
  <w16cex:commentExtensible w16cex:durableId="22FB2988" w16cex:dateUtc="2020-09-03T15:36:00Z"/>
  <w16cex:commentExtensible w16cex:durableId="22FB2DAA" w16cex:dateUtc="2020-09-03T15:54:00Z"/>
  <w16cex:commentExtensible w16cex:durableId="22FB2EF9" w16cex:dateUtc="2020-09-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C77D61" w16cid:durableId="22F8E522"/>
  <w16cid:commentId w16cid:paraId="50219F76" w16cid:durableId="22FB1AF5"/>
  <w16cid:commentId w16cid:paraId="47E321F3" w16cid:durableId="22F8E523"/>
  <w16cid:commentId w16cid:paraId="39C50DE5" w16cid:durableId="22F8E524"/>
  <w16cid:commentId w16cid:paraId="789E473D" w16cid:durableId="22F8E525"/>
  <w16cid:commentId w16cid:paraId="6610830E" w16cid:durableId="22F8E526"/>
  <w16cid:commentId w16cid:paraId="76A6C6AB" w16cid:durableId="22FB1E20"/>
  <w16cid:commentId w16cid:paraId="25E52621" w16cid:durableId="22F8E527"/>
  <w16cid:commentId w16cid:paraId="437F7E75" w16cid:durableId="22F8E528"/>
  <w16cid:commentId w16cid:paraId="11C23139" w16cid:durableId="22F8E529"/>
  <w16cid:commentId w16cid:paraId="44C1D788" w16cid:durableId="22F8E52A"/>
  <w16cid:commentId w16cid:paraId="77893F5D" w16cid:durableId="22F8E52B"/>
  <w16cid:commentId w16cid:paraId="1F93E8A0" w16cid:durableId="22FB1F67"/>
  <w16cid:commentId w16cid:paraId="6CA63EF4" w16cid:durableId="22F8E52C"/>
  <w16cid:commentId w16cid:paraId="1FE07CCE" w16cid:durableId="22F8E52D"/>
  <w16cid:commentId w16cid:paraId="49226ED2" w16cid:durableId="22FB20E8"/>
  <w16cid:commentId w16cid:paraId="766391BC" w16cid:durableId="22F8E52E"/>
  <w16cid:commentId w16cid:paraId="3A05AE26" w16cid:durableId="22F8E52F"/>
  <w16cid:commentId w16cid:paraId="4EC7A0B1" w16cid:durableId="22FA7DC1"/>
  <w16cid:commentId w16cid:paraId="74BD19AA" w16cid:durableId="22F8E530"/>
  <w16cid:commentId w16cid:paraId="6A877543" w16cid:durableId="22F8E531"/>
  <w16cid:commentId w16cid:paraId="12502387" w16cid:durableId="22F8E532"/>
  <w16cid:commentId w16cid:paraId="6162EBF7" w16cid:durableId="22FB23C7"/>
  <w16cid:commentId w16cid:paraId="79A843F9" w16cid:durableId="22F8E533"/>
  <w16cid:commentId w16cid:paraId="0E7342E5" w16cid:durableId="22F8E534"/>
  <w16cid:commentId w16cid:paraId="464AA480" w16cid:durableId="22FB24E5"/>
  <w16cid:commentId w16cid:paraId="74D7B9F1" w16cid:durableId="22F8E535"/>
  <w16cid:commentId w16cid:paraId="2E816CE1" w16cid:durableId="22F8E536"/>
  <w16cid:commentId w16cid:paraId="0BB7CE2D" w16cid:durableId="22F8E537"/>
  <w16cid:commentId w16cid:paraId="57A92B6F" w16cid:durableId="22F8E538"/>
  <w16cid:commentId w16cid:paraId="6357BB12" w16cid:durableId="22FB2988"/>
  <w16cid:commentId w16cid:paraId="285EBDF9" w16cid:durableId="22F8E539"/>
  <w16cid:commentId w16cid:paraId="0CDDA230" w16cid:durableId="22F8E53A"/>
  <w16cid:commentId w16cid:paraId="21C0D4E6" w16cid:durableId="22F8E53B"/>
  <w16cid:commentId w16cid:paraId="0AA6A02E" w16cid:durableId="22F8E53C"/>
  <w16cid:commentId w16cid:paraId="4D0FBE5D" w16cid:durableId="22F8E53D"/>
  <w16cid:commentId w16cid:paraId="3B42214D" w16cid:durableId="22F8E53E"/>
  <w16cid:commentId w16cid:paraId="0C789127" w16cid:durableId="22FB2DAA"/>
  <w16cid:commentId w16cid:paraId="0EBA6F76" w16cid:durableId="22F8E53F"/>
  <w16cid:commentId w16cid:paraId="4CC390DF" w16cid:durableId="22F8E540"/>
  <w16cid:commentId w16cid:paraId="1442F744" w16cid:durableId="22F8E541"/>
  <w16cid:commentId w16cid:paraId="6E3B72DC" w16cid:durableId="22F8E542"/>
  <w16cid:commentId w16cid:paraId="7035B3FA" w16cid:durableId="22F8E543"/>
  <w16cid:commentId w16cid:paraId="1757C2C8" w16cid:durableId="22FB2EF9"/>
  <w16cid:commentId w16cid:paraId="5223A468" w16cid:durableId="22F8E544"/>
  <w16cid:commentId w16cid:paraId="18C24ABD" w16cid:durableId="22FA8392"/>
  <w16cid:commentId w16cid:paraId="40F5ED7F" w16cid:durableId="22F8E545"/>
  <w16cid:commentId w16cid:paraId="28707CC4" w16cid:durableId="22F8E546"/>
  <w16cid:commentId w16cid:paraId="245C9905" w16cid:durableId="22F8E547"/>
  <w16cid:commentId w16cid:paraId="1C8B3F65" w16cid:durableId="22F8E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la, Alfonso (ARC-SSX)">
    <w15:presenceInfo w15:providerId="AD" w15:userId="S::aferna10@ndc.nasa.gov::d8c3fece-3625-4d8f-9ac6-9c03510a4be3"/>
  </w15:person>
  <w15:person w15:author="Gherman Uritskiy">
    <w15:presenceInfo w15:providerId="None" w15:userId="Gherman Uritskiy"/>
  </w15:person>
  <w15:person w15:author="Jocelyne DiRuggiero">
    <w15:presenceInfo w15:providerId="AD" w15:userId="S::jdirugg1@jh.edu::ae76886f-43c6-4ad1-964a-6f17254a9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E9"/>
    <w:rsid w:val="00044BBC"/>
    <w:rsid w:val="00056B7F"/>
    <w:rsid w:val="000609B2"/>
    <w:rsid w:val="00074741"/>
    <w:rsid w:val="000857E9"/>
    <w:rsid w:val="000B33AA"/>
    <w:rsid w:val="000B7001"/>
    <w:rsid w:val="000D244F"/>
    <w:rsid w:val="000E124E"/>
    <w:rsid w:val="000F2247"/>
    <w:rsid w:val="000F3430"/>
    <w:rsid w:val="00143D9A"/>
    <w:rsid w:val="00150674"/>
    <w:rsid w:val="00174276"/>
    <w:rsid w:val="00193633"/>
    <w:rsid w:val="00193D0D"/>
    <w:rsid w:val="001B5C29"/>
    <w:rsid w:val="001B74D3"/>
    <w:rsid w:val="001C072D"/>
    <w:rsid w:val="001C2B13"/>
    <w:rsid w:val="001D05D9"/>
    <w:rsid w:val="00200456"/>
    <w:rsid w:val="00210E97"/>
    <w:rsid w:val="0021209C"/>
    <w:rsid w:val="0025594D"/>
    <w:rsid w:val="00261F88"/>
    <w:rsid w:val="00265533"/>
    <w:rsid w:val="002B47DA"/>
    <w:rsid w:val="002B5C58"/>
    <w:rsid w:val="002B6A9F"/>
    <w:rsid w:val="002C2B92"/>
    <w:rsid w:val="002D2EC5"/>
    <w:rsid w:val="00322A32"/>
    <w:rsid w:val="0032566D"/>
    <w:rsid w:val="00344047"/>
    <w:rsid w:val="003753B7"/>
    <w:rsid w:val="00377809"/>
    <w:rsid w:val="00381D08"/>
    <w:rsid w:val="003F24B9"/>
    <w:rsid w:val="004002F3"/>
    <w:rsid w:val="00400CBB"/>
    <w:rsid w:val="00403CDF"/>
    <w:rsid w:val="004101A0"/>
    <w:rsid w:val="00441834"/>
    <w:rsid w:val="00441B3F"/>
    <w:rsid w:val="0045683A"/>
    <w:rsid w:val="004C1E67"/>
    <w:rsid w:val="004D3E95"/>
    <w:rsid w:val="004E0339"/>
    <w:rsid w:val="004E050A"/>
    <w:rsid w:val="004E2FBC"/>
    <w:rsid w:val="004F44C0"/>
    <w:rsid w:val="00510B90"/>
    <w:rsid w:val="005247AE"/>
    <w:rsid w:val="00547C4E"/>
    <w:rsid w:val="00560CE6"/>
    <w:rsid w:val="005638AC"/>
    <w:rsid w:val="00586624"/>
    <w:rsid w:val="005B2829"/>
    <w:rsid w:val="005B3B7C"/>
    <w:rsid w:val="005B76AE"/>
    <w:rsid w:val="005D578E"/>
    <w:rsid w:val="005E06D8"/>
    <w:rsid w:val="005F074E"/>
    <w:rsid w:val="005F63BB"/>
    <w:rsid w:val="005F7EDF"/>
    <w:rsid w:val="00625435"/>
    <w:rsid w:val="00627EDD"/>
    <w:rsid w:val="00633CE6"/>
    <w:rsid w:val="00660993"/>
    <w:rsid w:val="00684439"/>
    <w:rsid w:val="00684987"/>
    <w:rsid w:val="00686E4C"/>
    <w:rsid w:val="006B35A4"/>
    <w:rsid w:val="006D0DB1"/>
    <w:rsid w:val="006F7CF1"/>
    <w:rsid w:val="0071092B"/>
    <w:rsid w:val="00720E58"/>
    <w:rsid w:val="00741CAE"/>
    <w:rsid w:val="00763C4F"/>
    <w:rsid w:val="00782DE3"/>
    <w:rsid w:val="00795B7F"/>
    <w:rsid w:val="007A2CDE"/>
    <w:rsid w:val="007B0BBB"/>
    <w:rsid w:val="007C2186"/>
    <w:rsid w:val="007C6D47"/>
    <w:rsid w:val="007D459A"/>
    <w:rsid w:val="007E49D2"/>
    <w:rsid w:val="00800EFF"/>
    <w:rsid w:val="00806217"/>
    <w:rsid w:val="00822FD6"/>
    <w:rsid w:val="00830865"/>
    <w:rsid w:val="008379E5"/>
    <w:rsid w:val="00841936"/>
    <w:rsid w:val="00846DB0"/>
    <w:rsid w:val="008479C1"/>
    <w:rsid w:val="008545CA"/>
    <w:rsid w:val="0088695B"/>
    <w:rsid w:val="008A3187"/>
    <w:rsid w:val="00901270"/>
    <w:rsid w:val="00904074"/>
    <w:rsid w:val="00910105"/>
    <w:rsid w:val="00910F50"/>
    <w:rsid w:val="00915506"/>
    <w:rsid w:val="0091623E"/>
    <w:rsid w:val="009323FF"/>
    <w:rsid w:val="00936F68"/>
    <w:rsid w:val="00940552"/>
    <w:rsid w:val="00960E6F"/>
    <w:rsid w:val="00983664"/>
    <w:rsid w:val="00992E88"/>
    <w:rsid w:val="00994CC1"/>
    <w:rsid w:val="009A3E15"/>
    <w:rsid w:val="009B79A8"/>
    <w:rsid w:val="009C6BC5"/>
    <w:rsid w:val="009F32C4"/>
    <w:rsid w:val="009F4C14"/>
    <w:rsid w:val="00A07612"/>
    <w:rsid w:val="00A27271"/>
    <w:rsid w:val="00A53C99"/>
    <w:rsid w:val="00A57C03"/>
    <w:rsid w:val="00A62D00"/>
    <w:rsid w:val="00A72B9A"/>
    <w:rsid w:val="00A8356C"/>
    <w:rsid w:val="00A9408E"/>
    <w:rsid w:val="00A96676"/>
    <w:rsid w:val="00AB35E9"/>
    <w:rsid w:val="00AB7CD7"/>
    <w:rsid w:val="00AC05CC"/>
    <w:rsid w:val="00AD615D"/>
    <w:rsid w:val="00AD7055"/>
    <w:rsid w:val="00AE7486"/>
    <w:rsid w:val="00AF34A7"/>
    <w:rsid w:val="00AF4336"/>
    <w:rsid w:val="00AF7DDD"/>
    <w:rsid w:val="00B2790B"/>
    <w:rsid w:val="00B31142"/>
    <w:rsid w:val="00B34C94"/>
    <w:rsid w:val="00B6388C"/>
    <w:rsid w:val="00B775A1"/>
    <w:rsid w:val="00B8541E"/>
    <w:rsid w:val="00BC0B32"/>
    <w:rsid w:val="00BC30B9"/>
    <w:rsid w:val="00BC4AF0"/>
    <w:rsid w:val="00BE120F"/>
    <w:rsid w:val="00BF2D61"/>
    <w:rsid w:val="00C02774"/>
    <w:rsid w:val="00C41A2E"/>
    <w:rsid w:val="00C47DC2"/>
    <w:rsid w:val="00C53107"/>
    <w:rsid w:val="00C611AE"/>
    <w:rsid w:val="00C64083"/>
    <w:rsid w:val="00C827F2"/>
    <w:rsid w:val="00C93BCE"/>
    <w:rsid w:val="00CA6784"/>
    <w:rsid w:val="00CB453C"/>
    <w:rsid w:val="00CC3E72"/>
    <w:rsid w:val="00CC4730"/>
    <w:rsid w:val="00CC62A5"/>
    <w:rsid w:val="00CD26F9"/>
    <w:rsid w:val="00CE4105"/>
    <w:rsid w:val="00CF1230"/>
    <w:rsid w:val="00CF41CF"/>
    <w:rsid w:val="00D129CB"/>
    <w:rsid w:val="00D16DB7"/>
    <w:rsid w:val="00D23C7C"/>
    <w:rsid w:val="00D255E0"/>
    <w:rsid w:val="00D257FF"/>
    <w:rsid w:val="00D371EC"/>
    <w:rsid w:val="00D575E3"/>
    <w:rsid w:val="00DB6995"/>
    <w:rsid w:val="00DD582E"/>
    <w:rsid w:val="00DE25FE"/>
    <w:rsid w:val="00E01F85"/>
    <w:rsid w:val="00E1371A"/>
    <w:rsid w:val="00E1600E"/>
    <w:rsid w:val="00E1712B"/>
    <w:rsid w:val="00E32869"/>
    <w:rsid w:val="00E3416B"/>
    <w:rsid w:val="00E53F6B"/>
    <w:rsid w:val="00E640DD"/>
    <w:rsid w:val="00E72EA3"/>
    <w:rsid w:val="00E74147"/>
    <w:rsid w:val="00E8156E"/>
    <w:rsid w:val="00E83E6B"/>
    <w:rsid w:val="00E87DC5"/>
    <w:rsid w:val="00E967DF"/>
    <w:rsid w:val="00EC05E0"/>
    <w:rsid w:val="00EC063B"/>
    <w:rsid w:val="00ED750F"/>
    <w:rsid w:val="00EE354B"/>
    <w:rsid w:val="00F13D2E"/>
    <w:rsid w:val="00F169B2"/>
    <w:rsid w:val="00F27418"/>
    <w:rsid w:val="00F42849"/>
    <w:rsid w:val="00F53643"/>
    <w:rsid w:val="00F8451A"/>
    <w:rsid w:val="00F946F9"/>
    <w:rsid w:val="00FA06F1"/>
    <w:rsid w:val="00FB6597"/>
    <w:rsid w:val="00FC2C7C"/>
    <w:rsid w:val="00FD3ACF"/>
    <w:rsid w:val="00F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C50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47AE"/>
    <w:rPr>
      <w:sz w:val="18"/>
      <w:szCs w:val="18"/>
    </w:rPr>
  </w:style>
  <w:style w:type="paragraph" w:styleId="CommentText">
    <w:name w:val="annotation text"/>
    <w:basedOn w:val="Normal"/>
    <w:link w:val="CommentTextChar"/>
    <w:uiPriority w:val="99"/>
    <w:unhideWhenUsed/>
    <w:rsid w:val="005247AE"/>
  </w:style>
  <w:style w:type="character" w:customStyle="1" w:styleId="CommentTextChar">
    <w:name w:val="Comment Text Char"/>
    <w:basedOn w:val="DefaultParagraphFont"/>
    <w:link w:val="CommentText"/>
    <w:uiPriority w:val="99"/>
    <w:rsid w:val="005247AE"/>
  </w:style>
  <w:style w:type="paragraph" w:styleId="CommentSubject">
    <w:name w:val="annotation subject"/>
    <w:basedOn w:val="CommentText"/>
    <w:next w:val="CommentText"/>
    <w:link w:val="CommentSubjectChar"/>
    <w:uiPriority w:val="99"/>
    <w:semiHidden/>
    <w:unhideWhenUsed/>
    <w:rsid w:val="005247AE"/>
    <w:rPr>
      <w:b/>
      <w:bCs/>
      <w:sz w:val="20"/>
      <w:szCs w:val="20"/>
    </w:rPr>
  </w:style>
  <w:style w:type="character" w:customStyle="1" w:styleId="CommentSubjectChar">
    <w:name w:val="Comment Subject Char"/>
    <w:basedOn w:val="CommentTextChar"/>
    <w:link w:val="CommentSubject"/>
    <w:uiPriority w:val="99"/>
    <w:semiHidden/>
    <w:rsid w:val="005247AE"/>
    <w:rPr>
      <w:b/>
      <w:bCs/>
      <w:sz w:val="20"/>
      <w:szCs w:val="20"/>
    </w:rPr>
  </w:style>
  <w:style w:type="paragraph" w:styleId="BalloonText">
    <w:name w:val="Balloon Text"/>
    <w:basedOn w:val="Normal"/>
    <w:link w:val="BalloonTextChar"/>
    <w:uiPriority w:val="99"/>
    <w:semiHidden/>
    <w:unhideWhenUsed/>
    <w:rsid w:val="005247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7AE"/>
    <w:rPr>
      <w:rFonts w:ascii="Times New Roman" w:hAnsi="Times New Roman" w:cs="Times New Roman"/>
      <w:sz w:val="18"/>
      <w:szCs w:val="18"/>
    </w:rPr>
  </w:style>
  <w:style w:type="character" w:styleId="Hyperlink">
    <w:name w:val="Hyperlink"/>
    <w:basedOn w:val="DefaultParagraphFont"/>
    <w:uiPriority w:val="99"/>
    <w:unhideWhenUsed/>
    <w:rsid w:val="006B35A4"/>
    <w:rPr>
      <w:color w:val="0563C1" w:themeColor="hyperlink"/>
      <w:u w:val="single"/>
    </w:rPr>
  </w:style>
  <w:style w:type="character" w:customStyle="1" w:styleId="UnresolvedMention">
    <w:name w:val="Unresolved Mention"/>
    <w:basedOn w:val="DefaultParagraphFont"/>
    <w:uiPriority w:val="99"/>
    <w:rsid w:val="006B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25816">
      <w:bodyDiv w:val="1"/>
      <w:marLeft w:val="0"/>
      <w:marRight w:val="0"/>
      <w:marTop w:val="0"/>
      <w:marBottom w:val="0"/>
      <w:divBdr>
        <w:top w:val="none" w:sz="0" w:space="0" w:color="auto"/>
        <w:left w:val="none" w:sz="0" w:space="0" w:color="auto"/>
        <w:bottom w:val="none" w:sz="0" w:space="0" w:color="auto"/>
        <w:right w:val="none" w:sz="0" w:space="0" w:color="auto"/>
      </w:divBdr>
      <w:divsChild>
        <w:div w:id="573509893">
          <w:marLeft w:val="0"/>
          <w:marRight w:val="0"/>
          <w:marTop w:val="0"/>
          <w:marBottom w:val="0"/>
          <w:divBdr>
            <w:top w:val="none" w:sz="0" w:space="0" w:color="auto"/>
            <w:left w:val="none" w:sz="0" w:space="0" w:color="auto"/>
            <w:bottom w:val="none" w:sz="0" w:space="0" w:color="auto"/>
            <w:right w:val="none" w:sz="0" w:space="0" w:color="auto"/>
          </w:divBdr>
        </w:div>
        <w:div w:id="20788163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doi.org/10.1038/s41579-018-0029-9" TargetMode="External"/><Relationship Id="rId7" Type="http://schemas.openxmlformats.org/officeDocument/2006/relationships/hyperlink" Target="http://dx.doi.org/10.1016/j.cell.2014.06.037"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3122</Words>
  <Characters>17796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3</cp:revision>
  <dcterms:created xsi:type="dcterms:W3CDTF">2020-09-08T15:26:00Z</dcterms:created>
  <dcterms:modified xsi:type="dcterms:W3CDTF">2020-09-08T15:57:00Z</dcterms:modified>
</cp:coreProperties>
</file>